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FC" w:rsidRPr="00297BE5" w:rsidRDefault="000B2CFC">
      <w:pPr>
        <w:pStyle w:val="Title"/>
        <w:jc w:val="right"/>
      </w:pPr>
      <w:r>
        <w:t>Gestión de Contratos de Clientes</w:t>
      </w:r>
    </w:p>
    <w:p w:rsidR="00E427FC" w:rsidRPr="00297BE5" w:rsidRDefault="00CA6182">
      <w:pPr>
        <w:pStyle w:val="Title"/>
        <w:jc w:val="right"/>
      </w:pPr>
      <w:fldSimple w:instr=" TITLE  \* MERGEFORMAT ">
        <w:r w:rsidR="000B2CFC">
          <w:t>Especificación de Requerimientos de Software</w:t>
        </w:r>
      </w:fldSimple>
    </w:p>
    <w:p w:rsidR="00E427FC" w:rsidRPr="00297BE5" w:rsidRDefault="00E427FC"/>
    <w:p w:rsidR="00E427FC" w:rsidRPr="00297BE5" w:rsidRDefault="00E427FC"/>
    <w:p w:rsidR="00E427FC" w:rsidRPr="00297BE5" w:rsidRDefault="00E427FC">
      <w:pPr>
        <w:pStyle w:val="Title"/>
        <w:jc w:val="right"/>
        <w:rPr>
          <w:sz w:val="28"/>
        </w:rPr>
      </w:pPr>
      <w:r w:rsidRPr="00297BE5">
        <w:rPr>
          <w:sz w:val="28"/>
        </w:rPr>
        <w:t>Versi</w:t>
      </w:r>
      <w:r w:rsidR="00A76CA7" w:rsidRPr="00297BE5">
        <w:rPr>
          <w:sz w:val="28"/>
        </w:rPr>
        <w:t>ó</w:t>
      </w:r>
      <w:r w:rsidR="000B2CFC">
        <w:rPr>
          <w:sz w:val="28"/>
        </w:rPr>
        <w:t xml:space="preserve">n </w:t>
      </w:r>
      <w:del w:id="0" w:author="os13951" w:date="2012-06-06T12:18:00Z">
        <w:r w:rsidRPr="00297BE5" w:rsidDel="00FD4B6A">
          <w:rPr>
            <w:sz w:val="28"/>
          </w:rPr>
          <w:delText>1</w:delText>
        </w:r>
      </w:del>
      <w:ins w:id="1" w:author="os13951" w:date="2012-06-06T12:18:00Z">
        <w:r w:rsidR="00FD4B6A">
          <w:rPr>
            <w:sz w:val="28"/>
          </w:rPr>
          <w:t>2</w:t>
        </w:r>
      </w:ins>
      <w:r w:rsidRPr="00297BE5">
        <w:rPr>
          <w:sz w:val="28"/>
        </w:rPr>
        <w:t>.0</w:t>
      </w:r>
    </w:p>
    <w:p w:rsidR="00E427FC" w:rsidRPr="00297BE5" w:rsidRDefault="00E427FC">
      <w:pPr>
        <w:pStyle w:val="Title"/>
        <w:rPr>
          <w:sz w:val="28"/>
        </w:rPr>
      </w:pPr>
    </w:p>
    <w:p w:rsidR="00E427FC" w:rsidRPr="00297BE5" w:rsidRDefault="00E427FC">
      <w:pPr>
        <w:jc w:val="right"/>
      </w:pPr>
    </w:p>
    <w:p w:rsidR="00E427FC" w:rsidRPr="00297BE5" w:rsidRDefault="00E427FC">
      <w:pPr>
        <w:pStyle w:val="BodyText"/>
      </w:pPr>
    </w:p>
    <w:p w:rsidR="00E427FC" w:rsidRPr="00297BE5" w:rsidRDefault="00E427FC">
      <w:pPr>
        <w:pStyle w:val="BodyText"/>
        <w:sectPr w:rsidR="00E427FC" w:rsidRPr="00297BE5">
          <w:headerReference w:type="default" r:id="rId7"/>
          <w:footerReference w:type="even" r:id="rId8"/>
          <w:pgSz w:w="12240" w:h="15840" w:code="1"/>
          <w:pgMar w:top="1440" w:right="1440" w:bottom="1440" w:left="1440" w:header="720" w:footer="720" w:gutter="0"/>
          <w:cols w:space="720"/>
          <w:vAlign w:val="center"/>
        </w:sectPr>
      </w:pPr>
    </w:p>
    <w:p w:rsidR="00A76CA7" w:rsidRPr="00297BE5" w:rsidRDefault="00A76CA7" w:rsidP="00A76CA7">
      <w:pPr>
        <w:pStyle w:val="Title"/>
      </w:pPr>
      <w:r w:rsidRPr="00297BE5">
        <w:lastRenderedPageBreak/>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76CA7" w:rsidRPr="00297BE5" w:rsidTr="0041303B">
        <w:tc>
          <w:tcPr>
            <w:tcW w:w="2304" w:type="dxa"/>
          </w:tcPr>
          <w:p w:rsidR="00A76CA7" w:rsidRPr="00297BE5" w:rsidRDefault="00A76CA7" w:rsidP="0041303B">
            <w:pPr>
              <w:pStyle w:val="Tabletext"/>
              <w:jc w:val="center"/>
              <w:rPr>
                <w:b/>
              </w:rPr>
            </w:pPr>
            <w:r w:rsidRPr="00297BE5">
              <w:rPr>
                <w:b/>
              </w:rPr>
              <w:t>Fecha</w:t>
            </w:r>
          </w:p>
        </w:tc>
        <w:tc>
          <w:tcPr>
            <w:tcW w:w="1152" w:type="dxa"/>
          </w:tcPr>
          <w:p w:rsidR="00A76CA7" w:rsidRPr="00297BE5" w:rsidRDefault="00A76CA7" w:rsidP="0041303B">
            <w:pPr>
              <w:pStyle w:val="Tabletext"/>
              <w:jc w:val="center"/>
              <w:rPr>
                <w:b/>
              </w:rPr>
            </w:pPr>
            <w:r w:rsidRPr="00297BE5">
              <w:rPr>
                <w:b/>
              </w:rPr>
              <w:t>Versión</w:t>
            </w:r>
          </w:p>
        </w:tc>
        <w:tc>
          <w:tcPr>
            <w:tcW w:w="3744" w:type="dxa"/>
          </w:tcPr>
          <w:p w:rsidR="00A76CA7" w:rsidRPr="00297BE5" w:rsidRDefault="00A76CA7" w:rsidP="0041303B">
            <w:pPr>
              <w:pStyle w:val="Tabletext"/>
              <w:jc w:val="center"/>
              <w:rPr>
                <w:b/>
              </w:rPr>
            </w:pPr>
            <w:r w:rsidRPr="00297BE5">
              <w:rPr>
                <w:b/>
              </w:rPr>
              <w:t>Descripción</w:t>
            </w:r>
          </w:p>
        </w:tc>
        <w:tc>
          <w:tcPr>
            <w:tcW w:w="2304" w:type="dxa"/>
          </w:tcPr>
          <w:p w:rsidR="00A76CA7" w:rsidRPr="00297BE5" w:rsidRDefault="00A76CA7" w:rsidP="0041303B">
            <w:pPr>
              <w:pStyle w:val="Tabletext"/>
              <w:jc w:val="center"/>
              <w:rPr>
                <w:b/>
              </w:rPr>
            </w:pPr>
            <w:r w:rsidRPr="00297BE5">
              <w:rPr>
                <w:b/>
              </w:rPr>
              <w:t>Autor</w:t>
            </w:r>
          </w:p>
        </w:tc>
      </w:tr>
      <w:tr w:rsidR="00A76CA7" w:rsidRPr="00297BE5" w:rsidTr="0041303B">
        <w:tc>
          <w:tcPr>
            <w:tcW w:w="2304" w:type="dxa"/>
          </w:tcPr>
          <w:p w:rsidR="00A76CA7" w:rsidRPr="00297BE5" w:rsidRDefault="005B5421" w:rsidP="0041303B">
            <w:pPr>
              <w:pStyle w:val="Tabletext"/>
            </w:pPr>
            <w:r>
              <w:t>02/06/12</w:t>
            </w:r>
          </w:p>
        </w:tc>
        <w:tc>
          <w:tcPr>
            <w:tcW w:w="1152" w:type="dxa"/>
          </w:tcPr>
          <w:p w:rsidR="00A76CA7" w:rsidRPr="00297BE5" w:rsidRDefault="005B5421" w:rsidP="0041303B">
            <w:pPr>
              <w:pStyle w:val="Tabletext"/>
            </w:pPr>
            <w:r>
              <w:t>1.0</w:t>
            </w:r>
          </w:p>
        </w:tc>
        <w:tc>
          <w:tcPr>
            <w:tcW w:w="3744" w:type="dxa"/>
          </w:tcPr>
          <w:p w:rsidR="00A76CA7" w:rsidRPr="00297BE5" w:rsidRDefault="005B5421" w:rsidP="0041303B">
            <w:pPr>
              <w:pStyle w:val="Tabletext"/>
            </w:pPr>
            <w:r>
              <w:t>Especificación de Requerimientos de Software</w:t>
            </w:r>
          </w:p>
        </w:tc>
        <w:tc>
          <w:tcPr>
            <w:tcW w:w="2304" w:type="dxa"/>
          </w:tcPr>
          <w:p w:rsidR="00A76CA7" w:rsidRPr="00297BE5" w:rsidRDefault="005B5421" w:rsidP="0041303B">
            <w:pPr>
              <w:pStyle w:val="Tabletext"/>
            </w:pPr>
            <w:r>
              <w:t>Paola Rojas</w:t>
            </w:r>
            <w:r w:rsidR="00857BD8">
              <w:t xml:space="preserve"> / Orlando Sedamano</w:t>
            </w:r>
          </w:p>
        </w:tc>
      </w:tr>
      <w:tr w:rsidR="00A76CA7" w:rsidRPr="00297BE5" w:rsidTr="0041303B">
        <w:tc>
          <w:tcPr>
            <w:tcW w:w="2304" w:type="dxa"/>
          </w:tcPr>
          <w:p w:rsidR="00A76CA7" w:rsidRPr="00297BE5" w:rsidRDefault="00FD4B6A" w:rsidP="0041303B">
            <w:pPr>
              <w:pStyle w:val="Tabletext"/>
            </w:pPr>
            <w:ins w:id="2" w:author="os13951" w:date="2012-06-06T12:18:00Z">
              <w:r>
                <w:t>06/06/12</w:t>
              </w:r>
            </w:ins>
          </w:p>
        </w:tc>
        <w:tc>
          <w:tcPr>
            <w:tcW w:w="1152" w:type="dxa"/>
          </w:tcPr>
          <w:p w:rsidR="00A76CA7" w:rsidRPr="00297BE5" w:rsidRDefault="00FD4B6A" w:rsidP="0041303B">
            <w:pPr>
              <w:pStyle w:val="Tabletext"/>
            </w:pPr>
            <w:ins w:id="3" w:author="os13951" w:date="2012-06-06T12:18:00Z">
              <w:r>
                <w:t>2.0</w:t>
              </w:r>
            </w:ins>
          </w:p>
        </w:tc>
        <w:tc>
          <w:tcPr>
            <w:tcW w:w="3744" w:type="dxa"/>
          </w:tcPr>
          <w:p w:rsidR="00A76CA7" w:rsidRPr="00297BE5" w:rsidRDefault="00FD4B6A" w:rsidP="00FD4B6A">
            <w:pPr>
              <w:pStyle w:val="Tabletext"/>
            </w:pPr>
            <w:ins w:id="4" w:author="os13951" w:date="2012-06-06T12:18:00Z">
              <w:r>
                <w:t>Actualización de la e</w:t>
              </w:r>
              <w:r>
                <w:t>specificación de Requerimientos de Software</w:t>
              </w:r>
            </w:ins>
          </w:p>
        </w:tc>
        <w:tc>
          <w:tcPr>
            <w:tcW w:w="2304" w:type="dxa"/>
          </w:tcPr>
          <w:p w:rsidR="00A76CA7" w:rsidRPr="00297BE5" w:rsidRDefault="00FD4B6A" w:rsidP="0041303B">
            <w:pPr>
              <w:pStyle w:val="Tabletext"/>
            </w:pPr>
            <w:ins w:id="5" w:author="os13951" w:date="2012-06-06T12:18:00Z">
              <w:r>
                <w:t>Paola Rojas / Orlando Sedamano</w:t>
              </w:r>
            </w:ins>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r w:rsidR="00A76CA7" w:rsidRPr="00297BE5" w:rsidTr="0041303B">
        <w:tc>
          <w:tcPr>
            <w:tcW w:w="2304" w:type="dxa"/>
          </w:tcPr>
          <w:p w:rsidR="00A76CA7" w:rsidRPr="00297BE5" w:rsidRDefault="00A76CA7" w:rsidP="0041303B">
            <w:pPr>
              <w:pStyle w:val="Tabletext"/>
            </w:pPr>
          </w:p>
        </w:tc>
        <w:tc>
          <w:tcPr>
            <w:tcW w:w="1152" w:type="dxa"/>
          </w:tcPr>
          <w:p w:rsidR="00A76CA7" w:rsidRPr="00297BE5" w:rsidRDefault="00A76CA7" w:rsidP="0041303B">
            <w:pPr>
              <w:pStyle w:val="Tabletext"/>
            </w:pPr>
          </w:p>
        </w:tc>
        <w:tc>
          <w:tcPr>
            <w:tcW w:w="3744" w:type="dxa"/>
          </w:tcPr>
          <w:p w:rsidR="00A76CA7" w:rsidRPr="00297BE5" w:rsidRDefault="00A76CA7" w:rsidP="0041303B">
            <w:pPr>
              <w:pStyle w:val="Tabletext"/>
            </w:pPr>
          </w:p>
        </w:tc>
        <w:tc>
          <w:tcPr>
            <w:tcW w:w="2304" w:type="dxa"/>
          </w:tcPr>
          <w:p w:rsidR="00A76CA7" w:rsidRPr="00297BE5" w:rsidRDefault="00A76CA7" w:rsidP="0041303B">
            <w:pPr>
              <w:pStyle w:val="Tabletext"/>
            </w:pPr>
          </w:p>
        </w:tc>
      </w:tr>
    </w:tbl>
    <w:p w:rsidR="00E427FC" w:rsidRPr="00297BE5" w:rsidRDefault="00E427FC"/>
    <w:p w:rsidR="00E427FC" w:rsidRPr="00297BE5" w:rsidRDefault="00E427FC">
      <w:pPr>
        <w:pStyle w:val="Title"/>
      </w:pPr>
      <w:r w:rsidRPr="00297BE5">
        <w:br w:type="page"/>
      </w:r>
      <w:r w:rsidRPr="00297BE5">
        <w:lastRenderedPageBreak/>
        <w:t>Tabl</w:t>
      </w:r>
      <w:r w:rsidR="00F13A45" w:rsidRPr="00297BE5">
        <w:t>a de Contenidos</w:t>
      </w:r>
    </w:p>
    <w:p w:rsidR="00857BD8" w:rsidRDefault="00CA6182">
      <w:pPr>
        <w:pStyle w:val="TOC1"/>
        <w:tabs>
          <w:tab w:val="left" w:pos="432"/>
        </w:tabs>
        <w:rPr>
          <w:rFonts w:asciiTheme="minorHAnsi" w:eastAsiaTheme="minorEastAsia" w:hAnsiTheme="minorHAnsi" w:cstheme="minorBidi"/>
          <w:noProof/>
          <w:sz w:val="22"/>
          <w:szCs w:val="22"/>
          <w:lang w:eastAsia="es-PE"/>
        </w:rPr>
      </w:pPr>
      <w:r w:rsidRPr="00CA6182">
        <w:rPr>
          <w:b/>
        </w:rPr>
        <w:fldChar w:fldCharType="begin"/>
      </w:r>
      <w:r w:rsidR="00857BD8">
        <w:rPr>
          <w:b/>
        </w:rPr>
        <w:instrText xml:space="preserve"> TOC \o "1-2" </w:instrText>
      </w:r>
      <w:r w:rsidRPr="00CA6182">
        <w:rPr>
          <w:b/>
        </w:rPr>
        <w:fldChar w:fldCharType="separate"/>
      </w:r>
      <w:r w:rsidR="00857BD8">
        <w:rPr>
          <w:noProof/>
        </w:rPr>
        <w:t>1.</w:t>
      </w:r>
      <w:r w:rsidR="00857BD8">
        <w:rPr>
          <w:rFonts w:asciiTheme="minorHAnsi" w:eastAsiaTheme="minorEastAsia" w:hAnsiTheme="minorHAnsi" w:cstheme="minorBidi"/>
          <w:noProof/>
          <w:sz w:val="22"/>
          <w:szCs w:val="22"/>
          <w:lang w:eastAsia="es-PE"/>
        </w:rPr>
        <w:tab/>
      </w:r>
      <w:r w:rsidR="00857BD8">
        <w:rPr>
          <w:noProof/>
        </w:rPr>
        <w:t>Funcionalidad</w:t>
      </w:r>
      <w:r w:rsidR="00857BD8">
        <w:rPr>
          <w:noProof/>
        </w:rPr>
        <w:tab/>
      </w:r>
      <w:r>
        <w:rPr>
          <w:noProof/>
        </w:rPr>
        <w:fldChar w:fldCharType="begin"/>
      </w:r>
      <w:r w:rsidR="00857BD8">
        <w:rPr>
          <w:noProof/>
        </w:rPr>
        <w:instrText xml:space="preserve"> PAGEREF _Toc326428498 \h </w:instrText>
      </w:r>
      <w:r>
        <w:rPr>
          <w:noProof/>
        </w:rPr>
      </w:r>
      <w:r>
        <w:rPr>
          <w:noProof/>
        </w:rPr>
        <w:fldChar w:fldCharType="separate"/>
      </w:r>
      <w:r w:rsidR="00857BD8">
        <w:rPr>
          <w:noProof/>
        </w:rPr>
        <w:t>4</w:t>
      </w:r>
      <w:r>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Asociados a los casos de uso</w:t>
      </w:r>
      <w:r>
        <w:rPr>
          <w:noProof/>
        </w:rPr>
        <w:tab/>
      </w:r>
      <w:r w:rsidR="00CA6182">
        <w:rPr>
          <w:noProof/>
        </w:rPr>
        <w:fldChar w:fldCharType="begin"/>
      </w:r>
      <w:r>
        <w:rPr>
          <w:noProof/>
        </w:rPr>
        <w:instrText xml:space="preserve"> PAGEREF _Toc326428499 \h </w:instrText>
      </w:r>
      <w:r w:rsidR="00CA6182">
        <w:rPr>
          <w:noProof/>
        </w:rPr>
      </w:r>
      <w:r w:rsidR="00CA6182">
        <w:rPr>
          <w:noProof/>
        </w:rPr>
        <w:fldChar w:fldCharType="separate"/>
      </w:r>
      <w:r>
        <w:rPr>
          <w:noProof/>
        </w:rPr>
        <w:t>4</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Asociados a aspectos generales</w:t>
      </w:r>
      <w:r>
        <w:rPr>
          <w:noProof/>
        </w:rPr>
        <w:tab/>
      </w:r>
      <w:r w:rsidR="00CA6182">
        <w:rPr>
          <w:noProof/>
        </w:rPr>
        <w:fldChar w:fldCharType="begin"/>
      </w:r>
      <w:r>
        <w:rPr>
          <w:noProof/>
        </w:rPr>
        <w:instrText xml:space="preserve"> PAGEREF _Toc326428500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Usabilidad</w:t>
      </w:r>
      <w:r>
        <w:rPr>
          <w:noProof/>
        </w:rPr>
        <w:tab/>
      </w:r>
      <w:r w:rsidR="00CA6182">
        <w:rPr>
          <w:noProof/>
        </w:rPr>
        <w:fldChar w:fldCharType="begin"/>
      </w:r>
      <w:r>
        <w:rPr>
          <w:noProof/>
        </w:rPr>
        <w:instrText xml:space="preserve"> PAGEREF _Toc326428501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2.1</w:t>
      </w:r>
      <w:r>
        <w:rPr>
          <w:rFonts w:asciiTheme="minorHAnsi" w:eastAsiaTheme="minorEastAsia" w:hAnsiTheme="minorHAnsi" w:cstheme="minorBidi"/>
          <w:noProof/>
          <w:sz w:val="22"/>
          <w:szCs w:val="22"/>
          <w:lang w:eastAsia="es-PE"/>
        </w:rPr>
        <w:tab/>
      </w:r>
      <w:r>
        <w:rPr>
          <w:noProof/>
        </w:rPr>
        <w:t>&lt;Requerimiento de Usabilidad 1&gt;</w:t>
      </w:r>
      <w:r>
        <w:rPr>
          <w:noProof/>
        </w:rPr>
        <w:tab/>
      </w:r>
      <w:r w:rsidR="00CA6182">
        <w:rPr>
          <w:noProof/>
        </w:rPr>
        <w:fldChar w:fldCharType="begin"/>
      </w:r>
      <w:r>
        <w:rPr>
          <w:noProof/>
        </w:rPr>
        <w:instrText xml:space="preserve"> PAGEREF _Toc326428502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Confiabilidad</w:t>
      </w:r>
      <w:r>
        <w:rPr>
          <w:noProof/>
        </w:rPr>
        <w:tab/>
      </w:r>
      <w:r w:rsidR="00CA6182">
        <w:rPr>
          <w:noProof/>
        </w:rPr>
        <w:fldChar w:fldCharType="begin"/>
      </w:r>
      <w:r>
        <w:rPr>
          <w:noProof/>
        </w:rPr>
        <w:instrText xml:space="preserve"> PAGEREF _Toc326428503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3.1</w:t>
      </w:r>
      <w:r>
        <w:rPr>
          <w:rFonts w:asciiTheme="minorHAnsi" w:eastAsiaTheme="minorEastAsia" w:hAnsiTheme="minorHAnsi" w:cstheme="minorBidi"/>
          <w:noProof/>
          <w:sz w:val="22"/>
          <w:szCs w:val="22"/>
          <w:lang w:eastAsia="es-PE"/>
        </w:rPr>
        <w:tab/>
      </w:r>
      <w:r>
        <w:rPr>
          <w:noProof/>
        </w:rPr>
        <w:t>&lt;Requerimiento de Confiabilidad 1&gt;</w:t>
      </w:r>
      <w:r>
        <w:rPr>
          <w:noProof/>
        </w:rPr>
        <w:tab/>
      </w:r>
      <w:r w:rsidR="00CA6182">
        <w:rPr>
          <w:noProof/>
        </w:rPr>
        <w:fldChar w:fldCharType="begin"/>
      </w:r>
      <w:r>
        <w:rPr>
          <w:noProof/>
        </w:rPr>
        <w:instrText xml:space="preserve"> PAGEREF _Toc326428504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Rendimiento</w:t>
      </w:r>
      <w:r>
        <w:rPr>
          <w:noProof/>
        </w:rPr>
        <w:tab/>
      </w:r>
      <w:r w:rsidR="00CA6182">
        <w:rPr>
          <w:noProof/>
        </w:rPr>
        <w:fldChar w:fldCharType="begin"/>
      </w:r>
      <w:r>
        <w:rPr>
          <w:noProof/>
        </w:rPr>
        <w:instrText xml:space="preserve"> PAGEREF _Toc326428505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4.1</w:t>
      </w:r>
      <w:r>
        <w:rPr>
          <w:rFonts w:asciiTheme="minorHAnsi" w:eastAsiaTheme="minorEastAsia" w:hAnsiTheme="minorHAnsi" w:cstheme="minorBidi"/>
          <w:noProof/>
          <w:sz w:val="22"/>
          <w:szCs w:val="22"/>
          <w:lang w:eastAsia="es-PE"/>
        </w:rPr>
        <w:tab/>
      </w:r>
      <w:r>
        <w:rPr>
          <w:noProof/>
        </w:rPr>
        <w:t>&lt;Requerimiento de Rendimiento 1&gt;</w:t>
      </w:r>
      <w:r>
        <w:rPr>
          <w:noProof/>
        </w:rPr>
        <w:tab/>
      </w:r>
      <w:r w:rsidR="00CA6182">
        <w:rPr>
          <w:noProof/>
        </w:rPr>
        <w:fldChar w:fldCharType="begin"/>
      </w:r>
      <w:r>
        <w:rPr>
          <w:noProof/>
        </w:rPr>
        <w:instrText xml:space="preserve"> PAGEREF _Toc326428506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Soporte</w:t>
      </w:r>
      <w:r>
        <w:rPr>
          <w:noProof/>
        </w:rPr>
        <w:tab/>
      </w:r>
      <w:r w:rsidR="00CA6182">
        <w:rPr>
          <w:noProof/>
        </w:rPr>
        <w:fldChar w:fldCharType="begin"/>
      </w:r>
      <w:r>
        <w:rPr>
          <w:noProof/>
        </w:rPr>
        <w:instrText xml:space="preserve"> PAGEREF _Toc326428507 \h </w:instrText>
      </w:r>
      <w:r w:rsidR="00CA6182">
        <w:rPr>
          <w:noProof/>
        </w:rPr>
      </w:r>
      <w:r w:rsidR="00CA6182">
        <w:rPr>
          <w:noProof/>
        </w:rPr>
        <w:fldChar w:fldCharType="separate"/>
      </w:r>
      <w:r>
        <w:rPr>
          <w:noProof/>
        </w:rPr>
        <w:t>5</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5.1</w:t>
      </w:r>
      <w:r>
        <w:rPr>
          <w:rFonts w:asciiTheme="minorHAnsi" w:eastAsiaTheme="minorEastAsia" w:hAnsiTheme="minorHAnsi" w:cstheme="minorBidi"/>
          <w:noProof/>
          <w:sz w:val="22"/>
          <w:szCs w:val="22"/>
          <w:lang w:eastAsia="es-PE"/>
        </w:rPr>
        <w:tab/>
      </w:r>
      <w:r>
        <w:rPr>
          <w:noProof/>
        </w:rPr>
        <w:t>&lt;Requerimiento de Soporte 1&gt;</w:t>
      </w:r>
      <w:r>
        <w:rPr>
          <w:noProof/>
        </w:rPr>
        <w:tab/>
      </w:r>
      <w:r w:rsidR="00CA6182">
        <w:rPr>
          <w:noProof/>
        </w:rPr>
        <w:fldChar w:fldCharType="begin"/>
      </w:r>
      <w:r>
        <w:rPr>
          <w:noProof/>
        </w:rPr>
        <w:instrText xml:space="preserve"> PAGEREF _Toc326428508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Restricciones de Diseño</w:t>
      </w:r>
      <w:r>
        <w:rPr>
          <w:noProof/>
        </w:rPr>
        <w:tab/>
      </w:r>
      <w:r w:rsidR="00CA6182">
        <w:rPr>
          <w:noProof/>
        </w:rPr>
        <w:fldChar w:fldCharType="begin"/>
      </w:r>
      <w:r>
        <w:rPr>
          <w:noProof/>
        </w:rPr>
        <w:instrText xml:space="preserve"> PAGEREF _Toc326428509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6.1</w:t>
      </w:r>
      <w:r>
        <w:rPr>
          <w:rFonts w:asciiTheme="minorHAnsi" w:eastAsiaTheme="minorEastAsia" w:hAnsiTheme="minorHAnsi" w:cstheme="minorBidi"/>
          <w:noProof/>
          <w:sz w:val="22"/>
          <w:szCs w:val="22"/>
          <w:lang w:eastAsia="es-PE"/>
        </w:rPr>
        <w:tab/>
      </w:r>
      <w:r>
        <w:rPr>
          <w:noProof/>
        </w:rPr>
        <w:t>&lt;Restricción de Diseño 1&gt;</w:t>
      </w:r>
      <w:r>
        <w:rPr>
          <w:noProof/>
        </w:rPr>
        <w:tab/>
      </w:r>
      <w:r w:rsidR="00CA6182">
        <w:rPr>
          <w:noProof/>
        </w:rPr>
        <w:fldChar w:fldCharType="begin"/>
      </w:r>
      <w:r>
        <w:rPr>
          <w:noProof/>
        </w:rPr>
        <w:instrText xml:space="preserve"> PAGEREF _Toc326428510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Documentación de Usuario y Sistema de Ayuda</w:t>
      </w:r>
      <w:r>
        <w:rPr>
          <w:noProof/>
        </w:rPr>
        <w:tab/>
      </w:r>
      <w:r w:rsidR="00CA6182">
        <w:rPr>
          <w:noProof/>
        </w:rPr>
        <w:fldChar w:fldCharType="begin"/>
      </w:r>
      <w:r>
        <w:rPr>
          <w:noProof/>
        </w:rPr>
        <w:instrText xml:space="preserve"> PAGEREF _Toc326428511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7.1</w:t>
      </w:r>
      <w:r>
        <w:rPr>
          <w:rFonts w:asciiTheme="minorHAnsi" w:eastAsiaTheme="minorEastAsia" w:hAnsiTheme="minorHAnsi" w:cstheme="minorBidi"/>
          <w:noProof/>
          <w:sz w:val="22"/>
          <w:szCs w:val="22"/>
          <w:lang w:eastAsia="es-PE"/>
        </w:rPr>
        <w:tab/>
      </w:r>
      <w:r>
        <w:rPr>
          <w:noProof/>
        </w:rPr>
        <w:t>&lt;Requerimiento de Documentación de Usuario y Sistema de Ayuda 1&gt;</w:t>
      </w:r>
      <w:r>
        <w:rPr>
          <w:noProof/>
        </w:rPr>
        <w:tab/>
      </w:r>
      <w:r w:rsidR="00CA6182">
        <w:rPr>
          <w:noProof/>
        </w:rPr>
        <w:fldChar w:fldCharType="begin"/>
      </w:r>
      <w:r>
        <w:rPr>
          <w:noProof/>
        </w:rPr>
        <w:instrText xml:space="preserve"> PAGEREF _Toc326428512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Componentes Adquiridos</w:t>
      </w:r>
      <w:r>
        <w:rPr>
          <w:noProof/>
        </w:rPr>
        <w:tab/>
      </w:r>
      <w:r w:rsidR="00CA6182">
        <w:rPr>
          <w:noProof/>
        </w:rPr>
        <w:fldChar w:fldCharType="begin"/>
      </w:r>
      <w:r>
        <w:rPr>
          <w:noProof/>
        </w:rPr>
        <w:instrText xml:space="preserve"> PAGEREF _Toc326428513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8.1</w:t>
      </w:r>
      <w:r>
        <w:rPr>
          <w:rFonts w:asciiTheme="minorHAnsi" w:eastAsiaTheme="minorEastAsia" w:hAnsiTheme="minorHAnsi" w:cstheme="minorBidi"/>
          <w:noProof/>
          <w:sz w:val="22"/>
          <w:szCs w:val="22"/>
          <w:lang w:eastAsia="es-PE"/>
        </w:rPr>
        <w:tab/>
      </w:r>
      <w:r>
        <w:rPr>
          <w:noProof/>
        </w:rPr>
        <w:t>&lt;Requerimiento de Componentes Adquiridos 1&gt;</w:t>
      </w:r>
      <w:r>
        <w:rPr>
          <w:noProof/>
        </w:rPr>
        <w:tab/>
      </w:r>
      <w:r w:rsidR="00CA6182">
        <w:rPr>
          <w:noProof/>
        </w:rPr>
        <w:fldChar w:fldCharType="begin"/>
      </w:r>
      <w:r>
        <w:rPr>
          <w:noProof/>
        </w:rPr>
        <w:instrText xml:space="preserve"> PAGEREF _Toc326428514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Interfases</w:t>
      </w:r>
      <w:r>
        <w:rPr>
          <w:noProof/>
        </w:rPr>
        <w:tab/>
      </w:r>
      <w:r w:rsidR="00CA6182">
        <w:rPr>
          <w:noProof/>
        </w:rPr>
        <w:fldChar w:fldCharType="begin"/>
      </w:r>
      <w:r>
        <w:rPr>
          <w:noProof/>
        </w:rPr>
        <w:instrText xml:space="preserve"> PAGEREF _Toc326428515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9.1</w:t>
      </w:r>
      <w:r>
        <w:rPr>
          <w:rFonts w:asciiTheme="minorHAnsi" w:eastAsiaTheme="minorEastAsia" w:hAnsiTheme="minorHAnsi" w:cstheme="minorBidi"/>
          <w:noProof/>
          <w:sz w:val="22"/>
          <w:szCs w:val="22"/>
          <w:lang w:eastAsia="es-PE"/>
        </w:rPr>
        <w:tab/>
      </w:r>
      <w:r>
        <w:rPr>
          <w:noProof/>
        </w:rPr>
        <w:t>Interfases de Usuarios</w:t>
      </w:r>
      <w:r>
        <w:rPr>
          <w:noProof/>
        </w:rPr>
        <w:tab/>
      </w:r>
      <w:r w:rsidR="00CA6182">
        <w:rPr>
          <w:noProof/>
        </w:rPr>
        <w:fldChar w:fldCharType="begin"/>
      </w:r>
      <w:r>
        <w:rPr>
          <w:noProof/>
        </w:rPr>
        <w:instrText xml:space="preserve"> PAGEREF _Toc326428516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9.2</w:t>
      </w:r>
      <w:r>
        <w:rPr>
          <w:rFonts w:asciiTheme="minorHAnsi" w:eastAsiaTheme="minorEastAsia" w:hAnsiTheme="minorHAnsi" w:cstheme="minorBidi"/>
          <w:noProof/>
          <w:sz w:val="22"/>
          <w:szCs w:val="22"/>
          <w:lang w:eastAsia="es-PE"/>
        </w:rPr>
        <w:tab/>
      </w:r>
      <w:r>
        <w:rPr>
          <w:noProof/>
        </w:rPr>
        <w:t>Interfases de Hardware</w:t>
      </w:r>
      <w:r>
        <w:rPr>
          <w:noProof/>
        </w:rPr>
        <w:tab/>
      </w:r>
      <w:r w:rsidR="00CA6182">
        <w:rPr>
          <w:noProof/>
        </w:rPr>
        <w:fldChar w:fldCharType="begin"/>
      </w:r>
      <w:r>
        <w:rPr>
          <w:noProof/>
        </w:rPr>
        <w:instrText xml:space="preserve"> PAGEREF _Toc326428517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9.3</w:t>
      </w:r>
      <w:r>
        <w:rPr>
          <w:rFonts w:asciiTheme="minorHAnsi" w:eastAsiaTheme="minorEastAsia" w:hAnsiTheme="minorHAnsi" w:cstheme="minorBidi"/>
          <w:noProof/>
          <w:sz w:val="22"/>
          <w:szCs w:val="22"/>
          <w:lang w:eastAsia="es-PE"/>
        </w:rPr>
        <w:tab/>
      </w:r>
      <w:r>
        <w:rPr>
          <w:noProof/>
        </w:rPr>
        <w:t>Interfases de Software</w:t>
      </w:r>
      <w:r>
        <w:rPr>
          <w:noProof/>
        </w:rPr>
        <w:tab/>
      </w:r>
      <w:r w:rsidR="00CA6182">
        <w:rPr>
          <w:noProof/>
        </w:rPr>
        <w:fldChar w:fldCharType="begin"/>
      </w:r>
      <w:r>
        <w:rPr>
          <w:noProof/>
        </w:rPr>
        <w:instrText xml:space="preserve"> PAGEREF _Toc326428518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000"/>
        </w:tabs>
        <w:rPr>
          <w:rFonts w:asciiTheme="minorHAnsi" w:eastAsiaTheme="minorEastAsia" w:hAnsiTheme="minorHAnsi" w:cstheme="minorBidi"/>
          <w:noProof/>
          <w:sz w:val="22"/>
          <w:szCs w:val="22"/>
          <w:lang w:eastAsia="es-PE"/>
        </w:rPr>
      </w:pPr>
      <w:r>
        <w:rPr>
          <w:noProof/>
        </w:rPr>
        <w:t>9.4</w:t>
      </w:r>
      <w:r>
        <w:rPr>
          <w:rFonts w:asciiTheme="minorHAnsi" w:eastAsiaTheme="minorEastAsia" w:hAnsiTheme="minorHAnsi" w:cstheme="minorBidi"/>
          <w:noProof/>
          <w:sz w:val="22"/>
          <w:szCs w:val="22"/>
          <w:lang w:eastAsia="es-PE"/>
        </w:rPr>
        <w:tab/>
      </w:r>
      <w:r>
        <w:rPr>
          <w:noProof/>
        </w:rPr>
        <w:t>Interfases de Comunicaciones</w:t>
      </w:r>
      <w:r>
        <w:rPr>
          <w:noProof/>
        </w:rPr>
        <w:tab/>
      </w:r>
      <w:r w:rsidR="00CA6182">
        <w:rPr>
          <w:noProof/>
        </w:rPr>
        <w:fldChar w:fldCharType="begin"/>
      </w:r>
      <w:r>
        <w:rPr>
          <w:noProof/>
        </w:rPr>
        <w:instrText xml:space="preserve"> PAGEREF _Toc326428519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Licenciamiento</w:t>
      </w:r>
      <w:r>
        <w:rPr>
          <w:noProof/>
        </w:rPr>
        <w:tab/>
      </w:r>
      <w:r w:rsidR="00CA6182">
        <w:rPr>
          <w:noProof/>
        </w:rPr>
        <w:fldChar w:fldCharType="begin"/>
      </w:r>
      <w:r>
        <w:rPr>
          <w:noProof/>
        </w:rPr>
        <w:instrText xml:space="preserve"> PAGEREF _Toc326428520 \h </w:instrText>
      </w:r>
      <w:r w:rsidR="00CA6182">
        <w:rPr>
          <w:noProof/>
        </w:rPr>
      </w:r>
      <w:r w:rsidR="00CA6182">
        <w:rPr>
          <w:noProof/>
        </w:rPr>
        <w:fldChar w:fldCharType="separate"/>
      </w:r>
      <w:r>
        <w:rPr>
          <w:noProof/>
        </w:rPr>
        <w:t>6</w:t>
      </w:r>
      <w:r w:rsidR="00CA6182">
        <w:rPr>
          <w:noProof/>
        </w:rPr>
        <w:fldChar w:fldCharType="end"/>
      </w:r>
    </w:p>
    <w:p w:rsidR="00857BD8" w:rsidRDefault="00857BD8">
      <w:pPr>
        <w:pStyle w:val="TOC2"/>
        <w:tabs>
          <w:tab w:val="left" w:pos="1200"/>
        </w:tabs>
        <w:rPr>
          <w:rFonts w:asciiTheme="minorHAnsi" w:eastAsiaTheme="minorEastAsia" w:hAnsiTheme="minorHAnsi" w:cstheme="minorBidi"/>
          <w:noProof/>
          <w:sz w:val="22"/>
          <w:szCs w:val="22"/>
          <w:lang w:eastAsia="es-PE"/>
        </w:rPr>
      </w:pPr>
      <w:r>
        <w:rPr>
          <w:noProof/>
        </w:rPr>
        <w:t>10.1</w:t>
      </w:r>
      <w:r>
        <w:rPr>
          <w:rFonts w:asciiTheme="minorHAnsi" w:eastAsiaTheme="minorEastAsia" w:hAnsiTheme="minorHAnsi" w:cstheme="minorBidi"/>
          <w:noProof/>
          <w:sz w:val="22"/>
          <w:szCs w:val="22"/>
          <w:lang w:eastAsia="es-PE"/>
        </w:rPr>
        <w:tab/>
      </w:r>
      <w:r>
        <w:rPr>
          <w:noProof/>
        </w:rPr>
        <w:t>&lt;Requerimiento de Licenciamiento 1&gt;</w:t>
      </w:r>
      <w:r>
        <w:rPr>
          <w:noProof/>
        </w:rPr>
        <w:tab/>
      </w:r>
      <w:r w:rsidR="00CA6182">
        <w:rPr>
          <w:noProof/>
        </w:rPr>
        <w:fldChar w:fldCharType="begin"/>
      </w:r>
      <w:r>
        <w:rPr>
          <w:noProof/>
        </w:rPr>
        <w:instrText xml:space="preserve"> PAGEREF _Toc326428521 \h </w:instrText>
      </w:r>
      <w:r w:rsidR="00CA6182">
        <w:rPr>
          <w:noProof/>
        </w:rPr>
      </w:r>
      <w:r w:rsidR="00CA6182">
        <w:rPr>
          <w:noProof/>
        </w:rPr>
        <w:fldChar w:fldCharType="separate"/>
      </w:r>
      <w:r>
        <w:rPr>
          <w:noProof/>
        </w:rPr>
        <w:t>7</w:t>
      </w:r>
      <w:r w:rsidR="00CA6182">
        <w:rPr>
          <w:noProof/>
        </w:rPr>
        <w:fldChar w:fldCharType="end"/>
      </w:r>
    </w:p>
    <w:p w:rsidR="00857BD8" w:rsidRDefault="00857BD8">
      <w:pPr>
        <w:pStyle w:val="TO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Requerimientos Legales y de Derecho de Autor</w:t>
      </w:r>
      <w:r>
        <w:rPr>
          <w:noProof/>
        </w:rPr>
        <w:tab/>
      </w:r>
      <w:r w:rsidR="00CA6182">
        <w:rPr>
          <w:noProof/>
        </w:rPr>
        <w:fldChar w:fldCharType="begin"/>
      </w:r>
      <w:r>
        <w:rPr>
          <w:noProof/>
        </w:rPr>
        <w:instrText xml:space="preserve"> PAGEREF _Toc326428522 \h </w:instrText>
      </w:r>
      <w:r w:rsidR="00CA6182">
        <w:rPr>
          <w:noProof/>
        </w:rPr>
      </w:r>
      <w:r w:rsidR="00CA6182">
        <w:rPr>
          <w:noProof/>
        </w:rPr>
        <w:fldChar w:fldCharType="separate"/>
      </w:r>
      <w:r>
        <w:rPr>
          <w:noProof/>
        </w:rPr>
        <w:t>7</w:t>
      </w:r>
      <w:r w:rsidR="00CA6182">
        <w:rPr>
          <w:noProof/>
        </w:rPr>
        <w:fldChar w:fldCharType="end"/>
      </w:r>
    </w:p>
    <w:p w:rsidR="00857BD8" w:rsidRDefault="00857BD8">
      <w:pPr>
        <w:pStyle w:val="TOC2"/>
        <w:tabs>
          <w:tab w:val="left" w:pos="1200"/>
        </w:tabs>
        <w:rPr>
          <w:rFonts w:asciiTheme="minorHAnsi" w:eastAsiaTheme="minorEastAsia" w:hAnsiTheme="minorHAnsi" w:cstheme="minorBidi"/>
          <w:noProof/>
          <w:sz w:val="22"/>
          <w:szCs w:val="22"/>
          <w:lang w:eastAsia="es-PE"/>
        </w:rPr>
      </w:pPr>
      <w:r>
        <w:rPr>
          <w:noProof/>
        </w:rPr>
        <w:t>11.1</w:t>
      </w:r>
      <w:r>
        <w:rPr>
          <w:rFonts w:asciiTheme="minorHAnsi" w:eastAsiaTheme="minorEastAsia" w:hAnsiTheme="minorHAnsi" w:cstheme="minorBidi"/>
          <w:noProof/>
          <w:sz w:val="22"/>
          <w:szCs w:val="22"/>
          <w:lang w:eastAsia="es-PE"/>
        </w:rPr>
        <w:tab/>
      </w:r>
      <w:r>
        <w:rPr>
          <w:noProof/>
        </w:rPr>
        <w:t>&lt;Requerimiento Legal y de Derecho de Autor 1&gt;</w:t>
      </w:r>
      <w:r>
        <w:rPr>
          <w:noProof/>
        </w:rPr>
        <w:tab/>
      </w:r>
      <w:r w:rsidR="00CA6182">
        <w:rPr>
          <w:noProof/>
        </w:rPr>
        <w:fldChar w:fldCharType="begin"/>
      </w:r>
      <w:r>
        <w:rPr>
          <w:noProof/>
        </w:rPr>
        <w:instrText xml:space="preserve"> PAGEREF _Toc326428523 \h </w:instrText>
      </w:r>
      <w:r w:rsidR="00CA6182">
        <w:rPr>
          <w:noProof/>
        </w:rPr>
      </w:r>
      <w:r w:rsidR="00CA6182">
        <w:rPr>
          <w:noProof/>
        </w:rPr>
        <w:fldChar w:fldCharType="separate"/>
      </w:r>
      <w:r>
        <w:rPr>
          <w:noProof/>
        </w:rPr>
        <w:t>7</w:t>
      </w:r>
      <w:r w:rsidR="00CA6182">
        <w:rPr>
          <w:noProof/>
        </w:rPr>
        <w:fldChar w:fldCharType="end"/>
      </w:r>
    </w:p>
    <w:p w:rsidR="00857BD8" w:rsidRDefault="00857BD8">
      <w:pPr>
        <w:pStyle w:val="TO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Estándares Aplicables</w:t>
      </w:r>
      <w:r>
        <w:rPr>
          <w:noProof/>
        </w:rPr>
        <w:tab/>
      </w:r>
      <w:r w:rsidR="00CA6182">
        <w:rPr>
          <w:noProof/>
        </w:rPr>
        <w:fldChar w:fldCharType="begin"/>
      </w:r>
      <w:r>
        <w:rPr>
          <w:noProof/>
        </w:rPr>
        <w:instrText xml:space="preserve"> PAGEREF _Toc326428524 \h </w:instrText>
      </w:r>
      <w:r w:rsidR="00CA6182">
        <w:rPr>
          <w:noProof/>
        </w:rPr>
      </w:r>
      <w:r w:rsidR="00CA6182">
        <w:rPr>
          <w:noProof/>
        </w:rPr>
        <w:fldChar w:fldCharType="separate"/>
      </w:r>
      <w:r>
        <w:rPr>
          <w:noProof/>
        </w:rPr>
        <w:t>7</w:t>
      </w:r>
      <w:r w:rsidR="00CA6182">
        <w:rPr>
          <w:noProof/>
        </w:rPr>
        <w:fldChar w:fldCharType="end"/>
      </w:r>
    </w:p>
    <w:p w:rsidR="00857BD8" w:rsidRDefault="00857BD8">
      <w:pPr>
        <w:pStyle w:val="TOC2"/>
        <w:tabs>
          <w:tab w:val="left" w:pos="1200"/>
        </w:tabs>
        <w:rPr>
          <w:rFonts w:asciiTheme="minorHAnsi" w:eastAsiaTheme="minorEastAsia" w:hAnsiTheme="minorHAnsi" w:cstheme="minorBidi"/>
          <w:noProof/>
          <w:sz w:val="22"/>
          <w:szCs w:val="22"/>
          <w:lang w:eastAsia="es-PE"/>
        </w:rPr>
      </w:pPr>
      <w:r>
        <w:rPr>
          <w:noProof/>
        </w:rPr>
        <w:t>12.1</w:t>
      </w:r>
      <w:r>
        <w:rPr>
          <w:rFonts w:asciiTheme="minorHAnsi" w:eastAsiaTheme="minorEastAsia" w:hAnsiTheme="minorHAnsi" w:cstheme="minorBidi"/>
          <w:noProof/>
          <w:sz w:val="22"/>
          <w:szCs w:val="22"/>
          <w:lang w:eastAsia="es-PE"/>
        </w:rPr>
        <w:tab/>
      </w:r>
      <w:r>
        <w:rPr>
          <w:noProof/>
        </w:rPr>
        <w:t>&lt;Requerimiento de Estándares Aplicables 1&gt;</w:t>
      </w:r>
      <w:r>
        <w:rPr>
          <w:noProof/>
        </w:rPr>
        <w:tab/>
      </w:r>
      <w:r w:rsidR="00CA6182">
        <w:rPr>
          <w:noProof/>
        </w:rPr>
        <w:fldChar w:fldCharType="begin"/>
      </w:r>
      <w:r>
        <w:rPr>
          <w:noProof/>
        </w:rPr>
        <w:instrText xml:space="preserve"> PAGEREF _Toc326428525 \h </w:instrText>
      </w:r>
      <w:r w:rsidR="00CA6182">
        <w:rPr>
          <w:noProof/>
        </w:rPr>
      </w:r>
      <w:r w:rsidR="00CA6182">
        <w:rPr>
          <w:noProof/>
        </w:rPr>
        <w:fldChar w:fldCharType="separate"/>
      </w:r>
      <w:r>
        <w:rPr>
          <w:noProof/>
        </w:rPr>
        <w:t>7</w:t>
      </w:r>
      <w:r w:rsidR="00CA6182">
        <w:rPr>
          <w:noProof/>
        </w:rPr>
        <w:fldChar w:fldCharType="end"/>
      </w:r>
    </w:p>
    <w:p w:rsidR="00E427FC" w:rsidRPr="00297BE5" w:rsidRDefault="00CA6182">
      <w:pPr>
        <w:pStyle w:val="Title"/>
      </w:pPr>
      <w:r>
        <w:rPr>
          <w:rFonts w:ascii="Times New Roman" w:hAnsi="Times New Roman"/>
          <w:b w:val="0"/>
          <w:sz w:val="20"/>
        </w:rPr>
        <w:fldChar w:fldCharType="end"/>
      </w:r>
      <w:r w:rsidR="00E427FC" w:rsidRPr="00297BE5">
        <w:br w:type="page"/>
      </w:r>
      <w:fldSimple w:instr=" TITLE  \* MERGEFORMAT ">
        <w:r w:rsidR="000B2CFC">
          <w:t>Especificación de Requerimientos de Software</w:t>
        </w:r>
      </w:fldSimple>
      <w:r w:rsidR="00E427FC" w:rsidRPr="00297BE5">
        <w:t xml:space="preserve"> </w:t>
      </w:r>
    </w:p>
    <w:p w:rsidR="00E427FC" w:rsidRDefault="00773B48" w:rsidP="005B5421">
      <w:pPr>
        <w:pStyle w:val="InfoBlue"/>
        <w:spacing w:before="0"/>
        <w:ind w:left="360"/>
      </w:pPr>
      <w:r w:rsidRPr="00297BE5">
        <w:t xml:space="preserve"> </w:t>
      </w:r>
    </w:p>
    <w:p w:rsidR="005B5421" w:rsidRPr="005B5421" w:rsidRDefault="005B5421" w:rsidP="005B5421">
      <w:pPr>
        <w:pStyle w:val="BodyText"/>
        <w:ind w:left="0"/>
        <w:jc w:val="both"/>
        <w:rPr>
          <w:rFonts w:ascii="Arial" w:hAnsi="Arial" w:cs="Arial"/>
        </w:rPr>
      </w:pPr>
      <w:r w:rsidRPr="005B5421">
        <w:rPr>
          <w:rFonts w:ascii="Arial" w:hAnsi="Arial" w:cs="Arial"/>
        </w:rPr>
        <w:t>Esta sección contiene la descripción de los requerimientos de software con nivel de detalle suficiente para que los analistas y diseñadores definan el sistema para satisfacerlos y que los testadores prueben que el sistema los satisface.</w:t>
      </w:r>
    </w:p>
    <w:p w:rsidR="005B5421" w:rsidRPr="005B5421" w:rsidRDefault="005B5421" w:rsidP="005B5421">
      <w:pPr>
        <w:pStyle w:val="BodyText"/>
      </w:pPr>
    </w:p>
    <w:p w:rsidR="00F13A45" w:rsidRPr="00297BE5" w:rsidRDefault="00F13A45" w:rsidP="00F13A45">
      <w:pPr>
        <w:pStyle w:val="Heading1"/>
      </w:pPr>
      <w:bookmarkStart w:id="6" w:name="_Toc148202436"/>
      <w:bookmarkStart w:id="7" w:name="_Toc326428498"/>
      <w:r w:rsidRPr="00297BE5">
        <w:t>Funcionalidad</w:t>
      </w:r>
      <w:bookmarkEnd w:id="6"/>
      <w:bookmarkEnd w:id="7"/>
    </w:p>
    <w:p w:rsidR="00E427FC" w:rsidRPr="00297BE5" w:rsidRDefault="005B5421" w:rsidP="005B5421">
      <w:pPr>
        <w:pStyle w:val="BodyText"/>
        <w:ind w:left="426"/>
        <w:jc w:val="both"/>
      </w:pPr>
      <w:r w:rsidRPr="005B5421">
        <w:rPr>
          <w:rFonts w:ascii="Arial" w:hAnsi="Arial" w:cs="Arial"/>
        </w:rPr>
        <w:t>El sistema debe:</w:t>
      </w:r>
    </w:p>
    <w:p w:rsidR="00695E8A" w:rsidRPr="00297BE5" w:rsidRDefault="00695E8A" w:rsidP="002D307D">
      <w:pPr>
        <w:pStyle w:val="Heading2"/>
      </w:pPr>
      <w:bookmarkStart w:id="8" w:name="_Toc148202437"/>
      <w:bookmarkStart w:id="9" w:name="_Toc326428499"/>
      <w:r w:rsidRPr="00297BE5">
        <w:t>Asociados a los casos de uso</w:t>
      </w:r>
      <w:bookmarkEnd w:id="8"/>
      <w:bookmarkEnd w:id="9"/>
    </w:p>
    <w:p w:rsidR="00695E8A" w:rsidRDefault="005B5421" w:rsidP="00695E8A">
      <w:pPr>
        <w:pStyle w:val="Heading3"/>
        <w:ind w:left="720" w:hanging="360"/>
        <w:rPr>
          <w:i w:val="0"/>
        </w:rPr>
      </w:pPr>
      <w:del w:id="10" w:author="os13951" w:date="2012-06-06T11:22:00Z">
        <w:r w:rsidRPr="005B5421" w:rsidDel="00B37F23">
          <w:rPr>
            <w:i w:val="0"/>
          </w:rPr>
          <w:delText xml:space="preserve">Consultar </w:delText>
        </w:r>
      </w:del>
      <w:ins w:id="11" w:author="os13951" w:date="2012-06-06T11:22:00Z">
        <w:r w:rsidR="00B37F23">
          <w:rPr>
            <w:i w:val="0"/>
          </w:rPr>
          <w:t>Actualizar</w:t>
        </w:r>
        <w:r w:rsidR="00B37F23" w:rsidRPr="005B5421">
          <w:rPr>
            <w:i w:val="0"/>
          </w:rPr>
          <w:t xml:space="preserve"> </w:t>
        </w:r>
      </w:ins>
      <w:r w:rsidRPr="005B5421">
        <w:rPr>
          <w:i w:val="0"/>
        </w:rPr>
        <w:t>información de los clientes.</w:t>
      </w:r>
    </w:p>
    <w:p w:rsidR="005B5421" w:rsidRDefault="005B5421" w:rsidP="005B5421">
      <w:pPr>
        <w:pStyle w:val="Heading3"/>
        <w:ind w:left="720" w:hanging="360"/>
        <w:rPr>
          <w:ins w:id="12" w:author="os13951" w:date="2012-06-06T11:23:00Z"/>
          <w:i w:val="0"/>
        </w:rPr>
      </w:pPr>
      <w:r w:rsidRPr="005B5421">
        <w:rPr>
          <w:i w:val="0"/>
        </w:rPr>
        <w:t xml:space="preserve">Consultar información de </w:t>
      </w:r>
      <w:del w:id="13" w:author="os13951" w:date="2012-06-06T11:24:00Z">
        <w:r w:rsidRPr="005B5421" w:rsidDel="00B37F23">
          <w:rPr>
            <w:i w:val="0"/>
          </w:rPr>
          <w:delText>los requerimientos.</w:delText>
        </w:r>
      </w:del>
      <w:ins w:id="14" w:author="os13951" w:date="2012-06-06T11:24:00Z">
        <w:r w:rsidR="00B37F23">
          <w:rPr>
            <w:i w:val="0"/>
          </w:rPr>
          <w:t>las solicitudes de requerimientos de contrato</w:t>
        </w:r>
      </w:ins>
    </w:p>
    <w:p w:rsidR="00B37F23" w:rsidRPr="00B37F23" w:rsidRDefault="00B37F23" w:rsidP="00B37F23">
      <w:pPr>
        <w:pStyle w:val="Heading3"/>
        <w:ind w:left="720" w:hanging="360"/>
        <w:rPr>
          <w:i w:val="0"/>
        </w:rPr>
      </w:pPr>
      <w:ins w:id="15" w:author="os13951" w:date="2012-06-06T11:23:00Z">
        <w:r w:rsidRPr="00B37F23">
          <w:rPr>
            <w:i w:val="0"/>
          </w:rPr>
          <w:t>Consultar información de las solicitu</w:t>
        </w:r>
      </w:ins>
      <w:ins w:id="16" w:author="os13951" w:date="2012-06-06T11:24:00Z">
        <w:r w:rsidRPr="00B37F23">
          <w:rPr>
            <w:i w:val="0"/>
          </w:rPr>
          <w:t>d</w:t>
        </w:r>
      </w:ins>
      <w:ins w:id="17" w:author="os13951" w:date="2012-06-06T11:23:00Z">
        <w:r w:rsidRPr="00B37F23">
          <w:rPr>
            <w:i w:val="0"/>
          </w:rPr>
          <w:t xml:space="preserve">es de </w:t>
        </w:r>
      </w:ins>
      <w:ins w:id="18" w:author="os13951" w:date="2012-06-06T11:24:00Z">
        <w:r w:rsidRPr="00B37F23">
          <w:rPr>
            <w:i w:val="0"/>
          </w:rPr>
          <w:t>cambios en contrato</w:t>
        </w:r>
      </w:ins>
    </w:p>
    <w:p w:rsidR="005B5421" w:rsidRDefault="005B5421" w:rsidP="005B5421">
      <w:pPr>
        <w:pStyle w:val="Heading3"/>
        <w:ind w:left="720" w:hanging="360"/>
        <w:rPr>
          <w:ins w:id="19" w:author="os13951" w:date="2012-06-06T11:25:00Z"/>
          <w:i w:val="0"/>
        </w:rPr>
      </w:pPr>
      <w:del w:id="20" w:author="os13951" w:date="2012-06-06T11:25:00Z">
        <w:r w:rsidRPr="005B5421" w:rsidDel="00B37F23">
          <w:rPr>
            <w:i w:val="0"/>
          </w:rPr>
          <w:delText>Aprobar o rechazar requerimientos.</w:delText>
        </w:r>
      </w:del>
      <w:ins w:id="21" w:author="os13951" w:date="2012-06-06T11:25:00Z">
        <w:r w:rsidR="00B37F23">
          <w:rPr>
            <w:i w:val="0"/>
          </w:rPr>
          <w:t>Actualizar estado de las solicitudes de requerimientos de contrato</w:t>
        </w:r>
      </w:ins>
    </w:p>
    <w:p w:rsidR="00B37F23" w:rsidRPr="00B37F23" w:rsidRDefault="00B37F23" w:rsidP="00B37F23">
      <w:pPr>
        <w:pStyle w:val="Heading3"/>
        <w:ind w:left="720" w:hanging="360"/>
      </w:pPr>
      <w:ins w:id="22" w:author="os13951" w:date="2012-06-06T11:25:00Z">
        <w:r w:rsidRPr="00B37F23">
          <w:rPr>
            <w:i w:val="0"/>
          </w:rPr>
          <w:t>Actualizar estado de las solicitudes de cambios en contrato</w:t>
        </w:r>
      </w:ins>
    </w:p>
    <w:p w:rsidR="005B5421" w:rsidRPr="005B5421" w:rsidDel="00B37F23" w:rsidRDefault="005B5421" w:rsidP="005B5421">
      <w:pPr>
        <w:pStyle w:val="Heading3"/>
        <w:ind w:left="720" w:hanging="360"/>
        <w:rPr>
          <w:del w:id="23" w:author="os13951" w:date="2012-06-06T11:24:00Z"/>
          <w:i w:val="0"/>
        </w:rPr>
      </w:pPr>
      <w:del w:id="24" w:author="os13951" w:date="2012-06-06T11:24:00Z">
        <w:r w:rsidRPr="005B5421" w:rsidDel="00B37F23">
          <w:rPr>
            <w:i w:val="0"/>
          </w:rPr>
          <w:delText>Registrar información técnica de los requerimientos.</w:delText>
        </w:r>
      </w:del>
    </w:p>
    <w:p w:rsidR="005B5421" w:rsidRPr="005B5421" w:rsidDel="00B37F23" w:rsidRDefault="005B5421" w:rsidP="005B5421">
      <w:pPr>
        <w:pStyle w:val="Heading3"/>
        <w:ind w:left="720" w:hanging="360"/>
        <w:rPr>
          <w:del w:id="25" w:author="os13951" w:date="2012-06-06T11:24:00Z"/>
          <w:i w:val="0"/>
        </w:rPr>
      </w:pPr>
      <w:del w:id="26" w:author="os13951" w:date="2012-06-06T11:24:00Z">
        <w:r w:rsidRPr="005B5421" w:rsidDel="00B37F23">
          <w:rPr>
            <w:i w:val="0"/>
          </w:rPr>
          <w:delText>Actualizar información de las cotizaciones.</w:delText>
        </w:r>
      </w:del>
    </w:p>
    <w:p w:rsidR="005B5421" w:rsidRPr="005B5421" w:rsidDel="00B37F23" w:rsidRDefault="005B5421" w:rsidP="005B5421">
      <w:pPr>
        <w:pStyle w:val="Heading3"/>
        <w:ind w:left="720" w:hanging="360"/>
        <w:rPr>
          <w:del w:id="27" w:author="os13951" w:date="2012-06-06T11:24:00Z"/>
          <w:i w:val="0"/>
        </w:rPr>
      </w:pPr>
      <w:del w:id="28" w:author="os13951" w:date="2012-06-06T11:24:00Z">
        <w:r w:rsidRPr="005B5421" w:rsidDel="00B37F23">
          <w:rPr>
            <w:i w:val="0"/>
          </w:rPr>
          <w:delText>Generar el Documento de Cotización.</w:delText>
        </w:r>
      </w:del>
    </w:p>
    <w:p w:rsidR="005B5421" w:rsidRPr="005B5421" w:rsidRDefault="005B5421" w:rsidP="005B5421">
      <w:pPr>
        <w:pStyle w:val="Heading3"/>
        <w:ind w:left="720" w:hanging="360"/>
        <w:rPr>
          <w:i w:val="0"/>
        </w:rPr>
      </w:pPr>
      <w:r w:rsidRPr="005B5421">
        <w:rPr>
          <w:i w:val="0"/>
        </w:rPr>
        <w:t xml:space="preserve">Actualizar información de las </w:t>
      </w:r>
      <w:del w:id="29" w:author="os13951" w:date="2012-06-06T11:59:00Z">
        <w:r w:rsidRPr="005B5421" w:rsidDel="00160D49">
          <w:rPr>
            <w:i w:val="0"/>
          </w:rPr>
          <w:delText>cla</w:delText>
        </w:r>
      </w:del>
      <w:del w:id="30" w:author="os13951" w:date="2012-06-06T11:26:00Z">
        <w:r w:rsidRPr="005B5421" w:rsidDel="00B37F23">
          <w:rPr>
            <w:i w:val="0"/>
          </w:rPr>
          <w:delText>u</w:delText>
        </w:r>
      </w:del>
      <w:del w:id="31" w:author="os13951" w:date="2012-06-06T11:59:00Z">
        <w:r w:rsidRPr="005B5421" w:rsidDel="00160D49">
          <w:rPr>
            <w:i w:val="0"/>
          </w:rPr>
          <w:delText>sulas</w:delText>
        </w:r>
      </w:del>
      <w:ins w:id="32" w:author="os13951" w:date="2012-06-06T11:59:00Z">
        <w:r w:rsidR="00160D49" w:rsidRPr="005B5421">
          <w:rPr>
            <w:i w:val="0"/>
          </w:rPr>
          <w:t>clá</w:t>
        </w:r>
        <w:r w:rsidR="00160D49">
          <w:rPr>
            <w:i w:val="0"/>
          </w:rPr>
          <w:t>u</w:t>
        </w:r>
        <w:r w:rsidR="00160D49" w:rsidRPr="005B5421">
          <w:rPr>
            <w:i w:val="0"/>
          </w:rPr>
          <w:t>sulas</w:t>
        </w:r>
      </w:ins>
      <w:ins w:id="33" w:author="os13951" w:date="2012-06-06T11:24:00Z">
        <w:r w:rsidR="00B37F23">
          <w:rPr>
            <w:i w:val="0"/>
          </w:rPr>
          <w:t xml:space="preserve"> predefinidas</w:t>
        </w:r>
      </w:ins>
    </w:p>
    <w:p w:rsidR="005B5421" w:rsidRPr="005B5421" w:rsidDel="00365A5E" w:rsidRDefault="005B5421" w:rsidP="005B5421">
      <w:pPr>
        <w:pStyle w:val="Heading3"/>
        <w:ind w:left="720" w:hanging="360"/>
        <w:rPr>
          <w:del w:id="34" w:author="os13951" w:date="2012-06-06T12:09:00Z"/>
          <w:i w:val="0"/>
        </w:rPr>
      </w:pPr>
      <w:del w:id="35" w:author="os13951" w:date="2012-06-06T12:09:00Z">
        <w:r w:rsidRPr="005B5421" w:rsidDel="00365A5E">
          <w:rPr>
            <w:i w:val="0"/>
          </w:rPr>
          <w:delText>Actualizar información de los indicadores.</w:delText>
        </w:r>
      </w:del>
    </w:p>
    <w:p w:rsidR="005B5421" w:rsidRPr="005B5421" w:rsidRDefault="005B5421" w:rsidP="005B5421">
      <w:pPr>
        <w:pStyle w:val="Heading3"/>
        <w:ind w:left="720" w:hanging="360"/>
        <w:rPr>
          <w:i w:val="0"/>
        </w:rPr>
      </w:pPr>
      <w:r w:rsidRPr="005B5421">
        <w:rPr>
          <w:i w:val="0"/>
        </w:rPr>
        <w:t>Actualizar información de los roles involucrados en el contrato.</w:t>
      </w:r>
    </w:p>
    <w:p w:rsidR="005B5421" w:rsidRPr="005B5421" w:rsidRDefault="005B5421" w:rsidP="005B5421">
      <w:pPr>
        <w:pStyle w:val="Heading3"/>
        <w:ind w:left="720" w:hanging="360"/>
        <w:rPr>
          <w:i w:val="0"/>
        </w:rPr>
      </w:pPr>
      <w:r w:rsidRPr="005B5421">
        <w:rPr>
          <w:i w:val="0"/>
        </w:rPr>
        <w:t>Actualizar información de las responsabilidades asignadas a los roles involucrados en el contrato.</w:t>
      </w:r>
    </w:p>
    <w:p w:rsidR="005B5421" w:rsidRPr="005B5421" w:rsidRDefault="005B5421" w:rsidP="005B5421">
      <w:pPr>
        <w:pStyle w:val="Heading3"/>
        <w:ind w:left="720" w:hanging="360"/>
        <w:rPr>
          <w:i w:val="0"/>
        </w:rPr>
      </w:pPr>
      <w:commentRangeStart w:id="36"/>
      <w:r w:rsidRPr="005B5421">
        <w:rPr>
          <w:i w:val="0"/>
        </w:rPr>
        <w:t>Actualizar información de los contratos.</w:t>
      </w:r>
      <w:commentRangeEnd w:id="36"/>
      <w:r w:rsidR="001D7209">
        <w:rPr>
          <w:rStyle w:val="CommentReference"/>
          <w:rFonts w:ascii="Times New Roman" w:hAnsi="Times New Roman"/>
          <w:i w:val="0"/>
        </w:rPr>
        <w:commentReference w:id="36"/>
      </w:r>
    </w:p>
    <w:p w:rsidR="00000000" w:rsidRDefault="005B5421">
      <w:pPr>
        <w:pStyle w:val="Heading3"/>
        <w:ind w:left="720" w:hanging="360"/>
        <w:rPr>
          <w:del w:id="37" w:author="os13951" w:date="2012-06-06T11:27:00Z"/>
          <w:i w:val="0"/>
        </w:rPr>
      </w:pPr>
      <w:del w:id="38" w:author="os13951" w:date="2012-06-06T11:27:00Z">
        <w:r w:rsidRPr="005B5421" w:rsidDel="00B37F23">
          <w:rPr>
            <w:i w:val="0"/>
          </w:rPr>
          <w:delText>Generar el Documento de Contrato.</w:delText>
        </w:r>
      </w:del>
    </w:p>
    <w:p w:rsidR="004940FB" w:rsidRPr="002C6DA6" w:rsidRDefault="005B5421" w:rsidP="002C6DA6">
      <w:pPr>
        <w:pStyle w:val="Heading3"/>
        <w:ind w:left="720" w:hanging="360"/>
        <w:rPr>
          <w:i w:val="0"/>
        </w:rPr>
      </w:pPr>
      <w:del w:id="39" w:author="os13951" w:date="2012-06-06T11:51:00Z">
        <w:r w:rsidRPr="005B5421" w:rsidDel="002C6DA6">
          <w:rPr>
            <w:i w:val="0"/>
          </w:rPr>
          <w:delText>Registrar cierre de contratos.</w:delText>
        </w:r>
      </w:del>
      <w:ins w:id="40" w:author="os13951" w:date="2012-06-06T11:50:00Z">
        <w:r w:rsidR="004940FB" w:rsidRPr="002C6DA6">
          <w:rPr>
            <w:i w:val="0"/>
          </w:rPr>
          <w:t>Actualizar información de cierre de contratos</w:t>
        </w:r>
      </w:ins>
    </w:p>
    <w:p w:rsidR="005B5421" w:rsidRDefault="005B5421" w:rsidP="005B5421">
      <w:pPr>
        <w:pStyle w:val="Heading3"/>
        <w:ind w:left="720" w:hanging="360"/>
        <w:rPr>
          <w:ins w:id="41" w:author="os13951" w:date="2012-06-06T11:50:00Z"/>
          <w:i w:val="0"/>
        </w:rPr>
      </w:pPr>
      <w:commentRangeStart w:id="42"/>
      <w:del w:id="43" w:author="os13951" w:date="2012-06-06T11:50:00Z">
        <w:r w:rsidRPr="005B5421" w:rsidDel="004940FB">
          <w:rPr>
            <w:i w:val="0"/>
          </w:rPr>
          <w:delText xml:space="preserve">Registrar </w:delText>
        </w:r>
      </w:del>
      <w:ins w:id="44" w:author="os13951" w:date="2012-06-06T11:50:00Z">
        <w:r w:rsidR="004940FB">
          <w:rPr>
            <w:i w:val="0"/>
          </w:rPr>
          <w:t xml:space="preserve">Actualizar información de </w:t>
        </w:r>
      </w:ins>
      <w:r w:rsidRPr="005B5421">
        <w:rPr>
          <w:i w:val="0"/>
        </w:rPr>
        <w:t>anulación de contratos.</w:t>
      </w:r>
      <w:commentRangeEnd w:id="42"/>
      <w:r w:rsidR="001D7209">
        <w:rPr>
          <w:rStyle w:val="CommentReference"/>
          <w:rFonts w:ascii="Times New Roman" w:hAnsi="Times New Roman"/>
          <w:i w:val="0"/>
        </w:rPr>
        <w:commentReference w:id="42"/>
      </w:r>
    </w:p>
    <w:p w:rsidR="00000000" w:rsidRDefault="00B24C45">
      <w:pPr>
        <w:ind w:left="720"/>
        <w:rPr>
          <w:del w:id="45" w:author="os13951" w:date="2012-06-06T11:51:00Z"/>
        </w:rPr>
        <w:pPrChange w:id="46" w:author="os13951" w:date="2012-06-06T11:50:00Z">
          <w:pPr>
            <w:pStyle w:val="Heading3"/>
            <w:ind w:left="720" w:hanging="360"/>
          </w:pPr>
        </w:pPrChange>
      </w:pPr>
      <w:commentRangeStart w:id="47"/>
    </w:p>
    <w:p w:rsidR="005B5421" w:rsidRPr="005B5421" w:rsidDel="00B37F23" w:rsidRDefault="005B5421" w:rsidP="005B5421">
      <w:pPr>
        <w:pStyle w:val="Heading3"/>
        <w:ind w:left="720" w:hanging="360"/>
        <w:rPr>
          <w:del w:id="48" w:author="os13951" w:date="2012-06-06T11:27:00Z"/>
          <w:i w:val="0"/>
        </w:rPr>
      </w:pPr>
      <w:del w:id="49" w:author="os13951" w:date="2012-06-06T11:27:00Z">
        <w:r w:rsidRPr="005B5421" w:rsidDel="00B37F23">
          <w:rPr>
            <w:i w:val="0"/>
          </w:rPr>
          <w:delText>Consultar información de las solicitudes de cambios.</w:delText>
        </w:r>
      </w:del>
    </w:p>
    <w:p w:rsidR="005B5421" w:rsidRPr="005B5421" w:rsidDel="00B37F23" w:rsidRDefault="005B5421" w:rsidP="005B5421">
      <w:pPr>
        <w:pStyle w:val="Heading3"/>
        <w:ind w:left="720" w:hanging="360"/>
        <w:rPr>
          <w:del w:id="50" w:author="os13951" w:date="2012-06-06T11:27:00Z"/>
          <w:i w:val="0"/>
        </w:rPr>
      </w:pPr>
      <w:del w:id="51" w:author="os13951" w:date="2012-06-06T11:27:00Z">
        <w:r w:rsidRPr="005B5421" w:rsidDel="00B37F23">
          <w:rPr>
            <w:i w:val="0"/>
          </w:rPr>
          <w:delText>Aprobar o rechazar solicitudes de cambios.</w:delText>
        </w:r>
      </w:del>
    </w:p>
    <w:p w:rsidR="005B5421" w:rsidRPr="005B5421" w:rsidRDefault="005B5421" w:rsidP="005B5421">
      <w:pPr>
        <w:pStyle w:val="Heading3"/>
        <w:ind w:left="720" w:hanging="360"/>
        <w:rPr>
          <w:i w:val="0"/>
        </w:rPr>
      </w:pPr>
      <w:r w:rsidRPr="005B5421">
        <w:rPr>
          <w:i w:val="0"/>
        </w:rPr>
        <w:t>Actualizar información de las adendas.</w:t>
      </w:r>
    </w:p>
    <w:commentRangeEnd w:id="47"/>
    <w:p w:rsidR="005B5421" w:rsidRPr="005B5421" w:rsidDel="00B37F23" w:rsidRDefault="001D7209" w:rsidP="005B5421">
      <w:pPr>
        <w:pStyle w:val="Heading3"/>
        <w:ind w:left="720" w:hanging="360"/>
        <w:rPr>
          <w:del w:id="52" w:author="os13951" w:date="2012-06-06T11:27:00Z"/>
          <w:i w:val="0"/>
        </w:rPr>
      </w:pPr>
      <w:r>
        <w:rPr>
          <w:rStyle w:val="CommentReference"/>
          <w:rFonts w:ascii="Times New Roman" w:hAnsi="Times New Roman"/>
          <w:i w:val="0"/>
        </w:rPr>
        <w:commentReference w:id="47"/>
      </w:r>
      <w:del w:id="53" w:author="os13951" w:date="2012-06-06T11:27:00Z">
        <w:r w:rsidR="005B5421" w:rsidRPr="005B5421" w:rsidDel="00B37F23">
          <w:rPr>
            <w:i w:val="0"/>
          </w:rPr>
          <w:delText>Generar el Documento de Adenda.</w:delText>
        </w:r>
      </w:del>
    </w:p>
    <w:p w:rsidR="005B5421" w:rsidRPr="005B5421" w:rsidRDefault="008A58B2" w:rsidP="005B5421">
      <w:pPr>
        <w:pStyle w:val="Heading3"/>
        <w:ind w:left="720" w:hanging="360"/>
        <w:rPr>
          <w:i w:val="0"/>
        </w:rPr>
      </w:pPr>
      <w:r>
        <w:rPr>
          <w:i w:val="0"/>
        </w:rPr>
        <w:t>Gener</w:t>
      </w:r>
      <w:r w:rsidR="005B5421" w:rsidRPr="005B5421">
        <w:rPr>
          <w:i w:val="0"/>
        </w:rPr>
        <w:t>ar reporte de contratos rechazados y aprobados por cliente.</w:t>
      </w:r>
    </w:p>
    <w:p w:rsidR="005B5421" w:rsidRDefault="008A58B2" w:rsidP="005B5421">
      <w:pPr>
        <w:pStyle w:val="Heading3"/>
        <w:ind w:left="720" w:hanging="360"/>
        <w:rPr>
          <w:i w:val="0"/>
        </w:rPr>
      </w:pPr>
      <w:r>
        <w:rPr>
          <w:i w:val="0"/>
        </w:rPr>
        <w:t>Gene</w:t>
      </w:r>
      <w:r w:rsidR="005B5421" w:rsidRPr="005B5421">
        <w:rPr>
          <w:i w:val="0"/>
        </w:rPr>
        <w:t>rar reporte de adendas rechazadas y aprobadas por cliente.</w:t>
      </w:r>
    </w:p>
    <w:p w:rsidR="00443725" w:rsidRDefault="00443725" w:rsidP="00443725">
      <w:pPr>
        <w:pStyle w:val="Heading3"/>
        <w:ind w:left="720" w:hanging="360"/>
        <w:rPr>
          <w:i w:val="0"/>
        </w:rPr>
      </w:pPr>
      <w:del w:id="54" w:author="os13951" w:date="2012-06-06T11:28:00Z">
        <w:r w:rsidRPr="00443725" w:rsidDel="00B37F23">
          <w:rPr>
            <w:i w:val="0"/>
          </w:rPr>
          <w:delText xml:space="preserve">Generar </w:delText>
        </w:r>
      </w:del>
      <w:ins w:id="55" w:author="os13951" w:date="2012-06-06T11:28:00Z">
        <w:r w:rsidR="00B37F23">
          <w:rPr>
            <w:i w:val="0"/>
          </w:rPr>
          <w:t xml:space="preserve">Visualizar </w:t>
        </w:r>
      </w:ins>
      <w:r w:rsidRPr="00443725">
        <w:rPr>
          <w:i w:val="0"/>
        </w:rPr>
        <w:t>tablero de anuncios</w:t>
      </w:r>
      <w:ins w:id="56" w:author="os13951" w:date="2012-06-06T11:28:00Z">
        <w:r w:rsidR="00B37F23">
          <w:rPr>
            <w:i w:val="0"/>
          </w:rPr>
          <w:t xml:space="preserve"> de contratos y adendas en proceso</w:t>
        </w:r>
      </w:ins>
    </w:p>
    <w:p w:rsidR="00511136" w:rsidRDefault="007C0163" w:rsidP="00511136">
      <w:pPr>
        <w:pStyle w:val="Heading3"/>
        <w:ind w:left="720" w:hanging="360"/>
        <w:rPr>
          <w:ins w:id="57" w:author="os13951" w:date="2012-06-06T11:30:00Z"/>
          <w:i w:val="0"/>
        </w:rPr>
      </w:pPr>
      <w:r>
        <w:rPr>
          <w:i w:val="0"/>
        </w:rPr>
        <w:t>Enviar</w:t>
      </w:r>
      <w:r w:rsidR="00511136" w:rsidRPr="00511136">
        <w:rPr>
          <w:i w:val="0"/>
        </w:rPr>
        <w:t xml:space="preserve"> notificaciones</w:t>
      </w:r>
      <w:r w:rsidR="00511136">
        <w:rPr>
          <w:i w:val="0"/>
        </w:rPr>
        <w:t xml:space="preserve"> </w:t>
      </w:r>
      <w:ins w:id="58" w:author="os13951" w:date="2012-06-06T12:11:00Z">
        <w:r w:rsidR="00743540">
          <w:rPr>
            <w:i w:val="0"/>
          </w:rPr>
          <w:t xml:space="preserve">por correo </w:t>
        </w:r>
      </w:ins>
      <w:r w:rsidR="00511136">
        <w:rPr>
          <w:i w:val="0"/>
        </w:rPr>
        <w:t>(aviso de vencimiento de contrato/adenda, cierre de contrato/adenda, aprobación de contrato/adenda)</w:t>
      </w:r>
    </w:p>
    <w:p w:rsidR="00F63D1A" w:rsidRDefault="00F63D1A" w:rsidP="00F63D1A">
      <w:pPr>
        <w:pStyle w:val="Heading3"/>
        <w:ind w:left="720" w:hanging="360"/>
        <w:rPr>
          <w:ins w:id="59" w:author="os13951" w:date="2012-06-06T11:40:00Z"/>
          <w:i w:val="0"/>
        </w:rPr>
      </w:pPr>
      <w:ins w:id="60" w:author="os13951" w:date="2012-06-06T11:30:00Z">
        <w:r w:rsidRPr="00F63D1A">
          <w:rPr>
            <w:i w:val="0"/>
          </w:rPr>
          <w:t>Actualizar información de BuenaPro</w:t>
        </w:r>
      </w:ins>
    </w:p>
    <w:p w:rsidR="004940FB" w:rsidRPr="002C6DA6" w:rsidRDefault="004940FB" w:rsidP="002C6DA6">
      <w:pPr>
        <w:pStyle w:val="Heading3"/>
        <w:ind w:left="720" w:hanging="360"/>
        <w:rPr>
          <w:ins w:id="61" w:author="os13951" w:date="2012-06-06T11:44:00Z"/>
          <w:i w:val="0"/>
        </w:rPr>
      </w:pPr>
      <w:ins w:id="62" w:author="os13951" w:date="2012-06-06T11:40:00Z">
        <w:r w:rsidRPr="002C6DA6">
          <w:rPr>
            <w:i w:val="0"/>
          </w:rPr>
          <w:t>Consultar información de solicitud de incumplimiento</w:t>
        </w:r>
      </w:ins>
    </w:p>
    <w:p w:rsidR="004940FB" w:rsidRDefault="004940FB" w:rsidP="002C6DA6">
      <w:pPr>
        <w:pStyle w:val="Heading3"/>
        <w:ind w:left="720" w:hanging="360"/>
        <w:rPr>
          <w:ins w:id="63" w:author="os13951" w:date="2012-06-06T11:55:00Z"/>
          <w:i w:val="0"/>
        </w:rPr>
      </w:pPr>
      <w:ins w:id="64" w:author="os13951" w:date="2012-06-06T11:44:00Z">
        <w:r w:rsidRPr="002C6DA6">
          <w:rPr>
            <w:i w:val="0"/>
          </w:rPr>
          <w:t xml:space="preserve">Actualizar </w:t>
        </w:r>
      </w:ins>
      <w:ins w:id="65" w:author="os13951" w:date="2012-06-06T11:47:00Z">
        <w:r w:rsidRPr="002C6DA6">
          <w:rPr>
            <w:i w:val="0"/>
          </w:rPr>
          <w:t>estado de la solicitud de incumplimiento</w:t>
        </w:r>
      </w:ins>
    </w:p>
    <w:p w:rsidR="0067167B" w:rsidRDefault="0067167B" w:rsidP="0067167B">
      <w:pPr>
        <w:pStyle w:val="Heading3"/>
        <w:ind w:left="720" w:hanging="360"/>
        <w:rPr>
          <w:ins w:id="66" w:author="os13951" w:date="2012-06-06T12:02:00Z"/>
          <w:i w:val="0"/>
        </w:rPr>
      </w:pPr>
      <w:ins w:id="67" w:author="os13951" w:date="2012-06-06T11:55:00Z">
        <w:r w:rsidRPr="0067167B">
          <w:rPr>
            <w:i w:val="0"/>
          </w:rPr>
          <w:t>Actualizar información de penalidades</w:t>
        </w:r>
      </w:ins>
    </w:p>
    <w:p w:rsidR="001D7209" w:rsidRPr="001D7209" w:rsidRDefault="001D7209" w:rsidP="001D7209">
      <w:pPr>
        <w:pStyle w:val="Heading3"/>
        <w:ind w:left="720" w:hanging="360"/>
        <w:rPr>
          <w:ins w:id="68" w:author="os13951" w:date="2012-06-06T12:03:00Z"/>
          <w:i w:val="0"/>
        </w:rPr>
      </w:pPr>
      <w:commentRangeStart w:id="69"/>
      <w:ins w:id="70" w:author="os13951" w:date="2012-06-06T12:03:00Z">
        <w:r w:rsidRPr="001D7209">
          <w:rPr>
            <w:i w:val="0"/>
          </w:rPr>
          <w:t>Actualizar aprobaciones de contratos</w:t>
        </w:r>
      </w:ins>
    </w:p>
    <w:p w:rsidR="001D7209" w:rsidRDefault="001D7209" w:rsidP="001D7209">
      <w:pPr>
        <w:pStyle w:val="Heading3"/>
        <w:ind w:left="720" w:hanging="360"/>
        <w:rPr>
          <w:ins w:id="71" w:author="os13951" w:date="2012-06-06T12:11:00Z"/>
          <w:i w:val="0"/>
        </w:rPr>
      </w:pPr>
      <w:ins w:id="72" w:author="os13951" w:date="2012-06-06T12:03:00Z">
        <w:r w:rsidRPr="001D7209">
          <w:rPr>
            <w:i w:val="0"/>
          </w:rPr>
          <w:t>Actualizar aprobaciones de adendas</w:t>
        </w:r>
      </w:ins>
    </w:p>
    <w:p w:rsidR="0060656D" w:rsidRPr="0060656D" w:rsidRDefault="00D93FB3" w:rsidP="0060656D">
      <w:pPr>
        <w:pStyle w:val="Heading3"/>
        <w:ind w:left="720" w:hanging="360"/>
        <w:rPr>
          <w:i w:val="0"/>
        </w:rPr>
      </w:pPr>
      <w:commentRangeStart w:id="73"/>
      <w:commentRangeEnd w:id="69"/>
      <w:ins w:id="74" w:author="os13951" w:date="2012-06-06T12:15:00Z">
        <w:r>
          <w:rPr>
            <w:rStyle w:val="CommentReference"/>
            <w:rFonts w:ascii="Times New Roman" w:hAnsi="Times New Roman"/>
            <w:i w:val="0"/>
          </w:rPr>
          <w:commentReference w:id="69"/>
        </w:r>
      </w:ins>
      <w:ins w:id="75" w:author="os13951" w:date="2012-06-06T12:11:00Z">
        <w:r w:rsidR="0060656D" w:rsidRPr="0060656D">
          <w:rPr>
            <w:i w:val="0"/>
          </w:rPr>
          <w:t>Actualizar información de seguimiento de contrato</w:t>
        </w:r>
      </w:ins>
      <w:commentRangeEnd w:id="73"/>
      <w:ins w:id="76" w:author="os13951" w:date="2012-06-06T12:16:00Z">
        <w:r>
          <w:rPr>
            <w:rStyle w:val="CommentReference"/>
            <w:rFonts w:ascii="Times New Roman" w:hAnsi="Times New Roman"/>
            <w:i w:val="0"/>
          </w:rPr>
          <w:commentReference w:id="73"/>
        </w:r>
      </w:ins>
    </w:p>
    <w:p w:rsidR="005B5421" w:rsidRPr="005B5421" w:rsidRDefault="005B5421" w:rsidP="005B5421"/>
    <w:p w:rsidR="00695E8A" w:rsidRPr="00297BE5" w:rsidRDefault="00695E8A" w:rsidP="002D307D">
      <w:pPr>
        <w:pStyle w:val="Heading2"/>
      </w:pPr>
      <w:bookmarkStart w:id="77" w:name="_Toc148202439"/>
      <w:bookmarkStart w:id="78" w:name="_Toc326428500"/>
      <w:r w:rsidRPr="00297BE5">
        <w:lastRenderedPageBreak/>
        <w:t>Asociados a aspectos generales</w:t>
      </w:r>
      <w:bookmarkEnd w:id="77"/>
      <w:bookmarkEnd w:id="78"/>
    </w:p>
    <w:p w:rsidR="00695E8A" w:rsidRDefault="00F511BC" w:rsidP="00695E8A">
      <w:pPr>
        <w:pStyle w:val="Heading3"/>
        <w:ind w:left="720" w:hanging="360"/>
        <w:rPr>
          <w:i w:val="0"/>
        </w:rPr>
      </w:pPr>
      <w:r>
        <w:rPr>
          <w:i w:val="0"/>
        </w:rPr>
        <w:t>No aplica</w:t>
      </w:r>
    </w:p>
    <w:p w:rsidR="00F511BC" w:rsidRPr="00F511BC" w:rsidRDefault="00F511BC" w:rsidP="00F511BC"/>
    <w:p w:rsidR="00E427FC" w:rsidRPr="00297BE5" w:rsidRDefault="00E427FC" w:rsidP="009623F0">
      <w:pPr>
        <w:pStyle w:val="Heading1"/>
      </w:pPr>
      <w:bookmarkStart w:id="79" w:name="_Toc326428501"/>
      <w:r w:rsidRPr="00297BE5">
        <w:t>Usabi</w:t>
      </w:r>
      <w:r w:rsidR="00695E8A" w:rsidRPr="00297BE5">
        <w:t>lidad</w:t>
      </w:r>
      <w:bookmarkEnd w:id="79"/>
    </w:p>
    <w:p w:rsidR="00E427FC" w:rsidRPr="00297BE5" w:rsidRDefault="00E427FC" w:rsidP="00F7390B">
      <w:pPr>
        <w:pStyle w:val="InfoBlue"/>
        <w:spacing w:before="0"/>
        <w:ind w:left="360"/>
      </w:pPr>
      <w:r w:rsidRPr="00443725">
        <w:rPr>
          <w:lang w:val="en-US"/>
        </w:rPr>
        <w:t xml:space="preserve">[This section includes all those requirements that affect usability. </w:t>
      </w:r>
      <w:r w:rsidRPr="00297BE5">
        <w:t>For example,</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the required training time for a normal users and a power user to become productive at particular operations</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measurable task times for typical tasks or base the new system’s usability requirements on other systems that the users know and like</w:t>
      </w:r>
    </w:p>
    <w:p w:rsidR="00E427FC" w:rsidRPr="00443725" w:rsidRDefault="00E427FC" w:rsidP="000762D2">
      <w:pPr>
        <w:pStyle w:val="InfoBlue"/>
        <w:numPr>
          <w:ilvl w:val="0"/>
          <w:numId w:val="2"/>
        </w:numPr>
        <w:tabs>
          <w:tab w:val="clear" w:pos="360"/>
        </w:tabs>
        <w:spacing w:before="0"/>
        <w:ind w:left="630" w:hanging="284"/>
        <w:rPr>
          <w:lang w:val="en-US"/>
        </w:rPr>
      </w:pPr>
      <w:r w:rsidRPr="00443725">
        <w:rPr>
          <w:lang w:val="en-US"/>
        </w:rPr>
        <w:t>specify requirement to conform to common usability standards, such as IBM’s CUA standards Microsoft’s GUI standards]</w:t>
      </w:r>
    </w:p>
    <w:p w:rsidR="00695E8A" w:rsidRPr="00297BE5" w:rsidRDefault="00695E8A" w:rsidP="00695E8A">
      <w:pPr>
        <w:pStyle w:val="Heading2"/>
      </w:pPr>
      <w:bookmarkStart w:id="80" w:name="_Toc148202442"/>
      <w:bookmarkStart w:id="81" w:name="_Toc157271758"/>
      <w:bookmarkStart w:id="82" w:name="_Toc326428502"/>
      <w:r w:rsidRPr="00297BE5">
        <w:t>&lt;Requerimiento de Usabilidad 1&gt;</w:t>
      </w:r>
      <w:bookmarkEnd w:id="80"/>
      <w:bookmarkEnd w:id="81"/>
      <w:bookmarkEnd w:id="82"/>
    </w:p>
    <w:p w:rsidR="00695E8A" w:rsidRPr="00297BE5" w:rsidRDefault="00695E8A" w:rsidP="00695E8A">
      <w:pPr>
        <w:pStyle w:val="Heading1"/>
      </w:pPr>
      <w:bookmarkStart w:id="83" w:name="_Toc148202443"/>
      <w:bookmarkStart w:id="84" w:name="_Toc326428503"/>
      <w:r w:rsidRPr="00297BE5">
        <w:t>Confiabilidad</w:t>
      </w:r>
      <w:bookmarkEnd w:id="83"/>
      <w:bookmarkEnd w:id="84"/>
    </w:p>
    <w:p w:rsidR="00695E8A" w:rsidRPr="00297BE5" w:rsidRDefault="00695E8A" w:rsidP="009E20C7">
      <w:pPr>
        <w:pStyle w:val="InfoBlue"/>
        <w:spacing w:before="0"/>
        <w:ind w:left="360"/>
      </w:pPr>
      <w:r w:rsidRPr="00443725">
        <w:rPr>
          <w:lang w:val="en-US"/>
        </w:rPr>
        <w:t xml:space="preserve">[Requirements for reliability of the system should be specified here. </w:t>
      </w:r>
      <w:r w:rsidRPr="00297BE5">
        <w:t>Some suggestions follow:</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Availability—specify the percentage of time available ( xx.xx%), hours of use, maintenance access, degraded mode operations, and so on.</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Mean Time Between Failures (MTBF) — this is usually specified in hours, but it could also be specified in terms of days, months or years.</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Mean Time To Repair (MTTR)—how long is the system allowed to be out of operation after it has failed?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Accuracy—specifies precision (resolution) and accuracy (by some known standard) that is required in the system’s output.</w:t>
      </w:r>
    </w:p>
    <w:p w:rsidR="00695E8A" w:rsidRPr="008505E7" w:rsidRDefault="00695E8A" w:rsidP="000762D2">
      <w:pPr>
        <w:pStyle w:val="InfoBlue"/>
        <w:numPr>
          <w:ilvl w:val="0"/>
          <w:numId w:val="2"/>
        </w:numPr>
        <w:tabs>
          <w:tab w:val="clear" w:pos="360"/>
        </w:tabs>
        <w:spacing w:before="0"/>
        <w:ind w:left="630" w:hanging="284"/>
        <w:rPr>
          <w:lang w:val="en-US"/>
        </w:rPr>
      </w:pPr>
      <w:r w:rsidRPr="008505E7">
        <w:rPr>
          <w:lang w:val="en-US"/>
        </w:rPr>
        <w:t>Maximum Bugs or Defect Rate—usually expressed in terms of bugs per thousand lines of code (bugs/KLOC) or bugs per function-point( bugs/function-point).</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rsidR="00695E8A" w:rsidRPr="00297BE5" w:rsidRDefault="00695E8A" w:rsidP="00695E8A">
      <w:pPr>
        <w:pStyle w:val="Heading2"/>
      </w:pPr>
      <w:bookmarkStart w:id="85" w:name="_Toc148202444"/>
      <w:bookmarkStart w:id="86" w:name="_Toc157271760"/>
      <w:bookmarkStart w:id="87" w:name="_Toc326428504"/>
      <w:r w:rsidRPr="00297BE5">
        <w:t>&lt;Requerimiento de Confiabilidad 1&gt;</w:t>
      </w:r>
      <w:bookmarkEnd w:id="85"/>
      <w:bookmarkEnd w:id="86"/>
      <w:bookmarkEnd w:id="87"/>
    </w:p>
    <w:p w:rsidR="00695E8A" w:rsidRPr="00297BE5" w:rsidRDefault="00695E8A" w:rsidP="00695E8A">
      <w:pPr>
        <w:pStyle w:val="Heading1"/>
      </w:pPr>
      <w:bookmarkStart w:id="88" w:name="_Toc148202445"/>
      <w:bookmarkStart w:id="89" w:name="_Toc326428505"/>
      <w:r w:rsidRPr="00297BE5">
        <w:t>Rendimiento</w:t>
      </w:r>
      <w:bookmarkEnd w:id="88"/>
      <w:bookmarkEnd w:id="89"/>
    </w:p>
    <w:p w:rsidR="00695E8A" w:rsidRPr="00443725" w:rsidRDefault="00695E8A" w:rsidP="009E20C7">
      <w:pPr>
        <w:pStyle w:val="InfoBlue"/>
        <w:spacing w:before="0"/>
        <w:ind w:left="360"/>
        <w:rPr>
          <w:lang w:val="en-US"/>
        </w:rPr>
      </w:pPr>
      <w:r w:rsidRPr="00443725">
        <w:rPr>
          <w:lang w:val="en-US"/>
        </w:rPr>
        <w:t>[The system’s performance characteristics are outlined in this section. Include specific response times. Where applicable, reference related Use Cases by name.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Response time for a transaction (average, maximum)</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Throughput, for example, transactions per second</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Capacity, for example, the number of customers or transactions the system can accommodate</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Degradation modes (what is the acceptable mode of operation when the system has been degraded in some manner)</w:t>
      </w:r>
    </w:p>
    <w:p w:rsidR="00695E8A" w:rsidRPr="00443725" w:rsidRDefault="00695E8A" w:rsidP="000762D2">
      <w:pPr>
        <w:pStyle w:val="InfoBlue"/>
        <w:numPr>
          <w:ilvl w:val="0"/>
          <w:numId w:val="2"/>
        </w:numPr>
        <w:tabs>
          <w:tab w:val="clear" w:pos="360"/>
        </w:tabs>
        <w:spacing w:before="0"/>
        <w:ind w:left="630" w:hanging="284"/>
        <w:rPr>
          <w:lang w:val="en-US"/>
        </w:rPr>
      </w:pPr>
      <w:r w:rsidRPr="00443725">
        <w:rPr>
          <w:lang w:val="en-US"/>
        </w:rPr>
        <w:t>Resource utilization, such as memory, disk, communications, and so forth.</w:t>
      </w:r>
    </w:p>
    <w:p w:rsidR="00695E8A" w:rsidRPr="00297BE5" w:rsidRDefault="00695E8A" w:rsidP="00695E8A">
      <w:pPr>
        <w:pStyle w:val="Heading2"/>
      </w:pPr>
      <w:bookmarkStart w:id="90" w:name="_Toc148202446"/>
      <w:bookmarkStart w:id="91" w:name="_Toc157271762"/>
      <w:bookmarkStart w:id="92" w:name="_Toc326428506"/>
      <w:r w:rsidRPr="00297BE5">
        <w:t>&lt;Requerimiento de Rendimiento 1&gt;</w:t>
      </w:r>
      <w:bookmarkEnd w:id="90"/>
      <w:bookmarkEnd w:id="91"/>
      <w:bookmarkEnd w:id="92"/>
    </w:p>
    <w:p w:rsidR="00695E8A" w:rsidRPr="00297BE5" w:rsidRDefault="00695E8A" w:rsidP="00695E8A">
      <w:pPr>
        <w:pStyle w:val="Heading1"/>
      </w:pPr>
      <w:bookmarkStart w:id="93" w:name="_Toc148202447"/>
      <w:bookmarkStart w:id="94" w:name="_Toc326428507"/>
      <w:r w:rsidRPr="00297BE5">
        <w:t>Soporte</w:t>
      </w:r>
      <w:bookmarkEnd w:id="93"/>
      <w:bookmarkEnd w:id="94"/>
    </w:p>
    <w:p w:rsidR="00695E8A" w:rsidRPr="00443725" w:rsidRDefault="00695E8A" w:rsidP="009E20C7">
      <w:pPr>
        <w:pStyle w:val="InfoBlue"/>
        <w:spacing w:before="0"/>
        <w:ind w:left="360"/>
        <w:rPr>
          <w:lang w:val="en-US"/>
        </w:rPr>
      </w:pPr>
      <w:r w:rsidRPr="00443725">
        <w:rPr>
          <w:lang w:val="en-US"/>
        </w:rPr>
        <w:t xml:space="preserve">[This section indicates any requirements that will enhance the supportability or maintainability of the system </w:t>
      </w:r>
      <w:r w:rsidRPr="00443725">
        <w:rPr>
          <w:lang w:val="en-US"/>
        </w:rPr>
        <w:lastRenderedPageBreak/>
        <w:t>being built, including coding standards, naming conventions, class libraries, maintenance access, and maintenance utilities.]</w:t>
      </w:r>
    </w:p>
    <w:p w:rsidR="00695E8A" w:rsidRPr="00297BE5" w:rsidRDefault="00695E8A" w:rsidP="00695E8A">
      <w:pPr>
        <w:pStyle w:val="Heading2"/>
      </w:pPr>
      <w:bookmarkStart w:id="95" w:name="_Toc148202448"/>
      <w:bookmarkStart w:id="96" w:name="_Toc157271764"/>
      <w:bookmarkStart w:id="97" w:name="_Toc326428508"/>
      <w:r w:rsidRPr="00297BE5">
        <w:t>&lt;Requerimiento de Soporte 1&gt;</w:t>
      </w:r>
      <w:bookmarkEnd w:id="95"/>
      <w:bookmarkEnd w:id="96"/>
      <w:bookmarkEnd w:id="97"/>
    </w:p>
    <w:p w:rsidR="00695E8A" w:rsidRPr="00297BE5" w:rsidRDefault="00695E8A" w:rsidP="00695E8A">
      <w:pPr>
        <w:pStyle w:val="Heading1"/>
      </w:pPr>
      <w:bookmarkStart w:id="98" w:name="_Toc148202449"/>
      <w:bookmarkStart w:id="99" w:name="_Toc326428509"/>
      <w:r w:rsidRPr="00297BE5">
        <w:t>Restricciones de Diseño</w:t>
      </w:r>
      <w:bookmarkEnd w:id="98"/>
      <w:bookmarkEnd w:id="99"/>
    </w:p>
    <w:p w:rsidR="00695E8A" w:rsidRPr="00443725" w:rsidRDefault="00695E8A" w:rsidP="009E20C7">
      <w:pPr>
        <w:pStyle w:val="InfoBlue"/>
        <w:spacing w:before="0"/>
        <w:ind w:left="360"/>
        <w:rPr>
          <w:lang w:val="en-US"/>
        </w:rPr>
      </w:pPr>
      <w:r w:rsidRPr="00443725">
        <w:rPr>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95E8A" w:rsidRPr="00297BE5" w:rsidRDefault="00695E8A" w:rsidP="00695E8A">
      <w:pPr>
        <w:pStyle w:val="Heading2"/>
      </w:pPr>
      <w:bookmarkStart w:id="100" w:name="_Toc148202450"/>
      <w:bookmarkStart w:id="101" w:name="_Toc157271766"/>
      <w:bookmarkStart w:id="102" w:name="_Toc326428510"/>
      <w:r w:rsidRPr="00297BE5">
        <w:t>&lt;Restricción de Diseño 1&gt;</w:t>
      </w:r>
      <w:bookmarkEnd w:id="100"/>
      <w:bookmarkEnd w:id="101"/>
      <w:bookmarkEnd w:id="102"/>
    </w:p>
    <w:p w:rsidR="00145039" w:rsidRPr="00297BE5" w:rsidRDefault="00145039" w:rsidP="00145039">
      <w:pPr>
        <w:pStyle w:val="Heading1"/>
      </w:pPr>
      <w:bookmarkStart w:id="103" w:name="_Toc148202451"/>
      <w:bookmarkStart w:id="104" w:name="_Toc326428511"/>
      <w:r w:rsidRPr="00297BE5">
        <w:t>Documentación de Usuario y Sistema de Ayuda</w:t>
      </w:r>
      <w:bookmarkEnd w:id="103"/>
      <w:bookmarkEnd w:id="104"/>
    </w:p>
    <w:p w:rsidR="00145039" w:rsidRPr="00443725" w:rsidRDefault="00145039" w:rsidP="009E20C7">
      <w:pPr>
        <w:pStyle w:val="InfoBlue"/>
        <w:spacing w:before="0"/>
        <w:ind w:left="360"/>
        <w:rPr>
          <w:lang w:val="en-US"/>
        </w:rPr>
      </w:pPr>
      <w:r w:rsidRPr="00443725">
        <w:rPr>
          <w:lang w:val="en-US"/>
        </w:rPr>
        <w:t>[Describes the requirements, if any, for o-line user documentation, help systems, help about notices, and so forth.]</w:t>
      </w:r>
    </w:p>
    <w:p w:rsidR="00145039" w:rsidRPr="00297BE5" w:rsidRDefault="00145039" w:rsidP="00145039">
      <w:pPr>
        <w:pStyle w:val="Heading2"/>
      </w:pPr>
      <w:bookmarkStart w:id="105" w:name="_Toc148202452"/>
      <w:bookmarkStart w:id="106" w:name="_Toc157271768"/>
      <w:bookmarkStart w:id="107" w:name="_Toc326428512"/>
      <w:r w:rsidRPr="00297BE5">
        <w:t>&lt;Requerimiento de Documentación de Usuario y Sistema de Ayuda 1&gt;</w:t>
      </w:r>
      <w:bookmarkEnd w:id="105"/>
      <w:bookmarkEnd w:id="106"/>
      <w:bookmarkEnd w:id="107"/>
    </w:p>
    <w:p w:rsidR="00145039" w:rsidRPr="00297BE5" w:rsidRDefault="00145039" w:rsidP="00145039">
      <w:pPr>
        <w:pStyle w:val="Heading1"/>
      </w:pPr>
      <w:bookmarkStart w:id="108" w:name="_Toc148202453"/>
      <w:bookmarkStart w:id="109" w:name="_Toc326428513"/>
      <w:r w:rsidRPr="00297BE5">
        <w:t>Componentes Adquiridos</w:t>
      </w:r>
      <w:bookmarkEnd w:id="108"/>
      <w:bookmarkEnd w:id="109"/>
    </w:p>
    <w:p w:rsidR="00145039" w:rsidRPr="00443725" w:rsidRDefault="00145039" w:rsidP="009E20C7">
      <w:pPr>
        <w:pStyle w:val="InfoBlue"/>
        <w:spacing w:before="0"/>
        <w:ind w:left="360"/>
        <w:rPr>
          <w:lang w:val="en-US"/>
        </w:rPr>
      </w:pPr>
      <w:r w:rsidRPr="00443725">
        <w:rPr>
          <w:lang w:val="en-US"/>
        </w:rPr>
        <w:t>[This section describes any purchased components to be used with the system, any applicable licensing or usage restrictions, and any associated compatibility and interoperability or interface standards.]</w:t>
      </w:r>
    </w:p>
    <w:p w:rsidR="00145039" w:rsidRPr="00297BE5" w:rsidRDefault="00145039" w:rsidP="00145039">
      <w:pPr>
        <w:pStyle w:val="Heading2"/>
      </w:pPr>
      <w:bookmarkStart w:id="110" w:name="_Toc148202454"/>
      <w:bookmarkStart w:id="111" w:name="_Toc157271770"/>
      <w:bookmarkStart w:id="112" w:name="_Toc326428514"/>
      <w:r w:rsidRPr="00297BE5">
        <w:t>&lt;Requerimiento de Componentes Adquiridos 1&gt;</w:t>
      </w:r>
      <w:bookmarkEnd w:id="110"/>
      <w:bookmarkEnd w:id="111"/>
      <w:bookmarkEnd w:id="112"/>
    </w:p>
    <w:p w:rsidR="00145039" w:rsidRPr="00297BE5" w:rsidRDefault="00145039" w:rsidP="00145039">
      <w:pPr>
        <w:pStyle w:val="Heading1"/>
      </w:pPr>
      <w:bookmarkStart w:id="113" w:name="_Toc148202455"/>
      <w:bookmarkStart w:id="114" w:name="_Toc326428515"/>
      <w:r w:rsidRPr="00297BE5">
        <w:t>Interfases</w:t>
      </w:r>
      <w:bookmarkEnd w:id="113"/>
      <w:bookmarkEnd w:id="114"/>
    </w:p>
    <w:p w:rsidR="00145039" w:rsidRPr="00443725" w:rsidRDefault="00145039" w:rsidP="009E20C7">
      <w:pPr>
        <w:pStyle w:val="InfoBlue"/>
        <w:spacing w:before="0"/>
        <w:ind w:left="360"/>
        <w:rPr>
          <w:lang w:val="en-US"/>
        </w:rPr>
      </w:pPr>
      <w:r w:rsidRPr="00443725">
        <w:rPr>
          <w:lang w:val="en-US"/>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145039" w:rsidRPr="00297BE5" w:rsidRDefault="00145039" w:rsidP="00145039">
      <w:pPr>
        <w:pStyle w:val="Heading2"/>
      </w:pPr>
      <w:bookmarkStart w:id="115" w:name="_Toc148202456"/>
      <w:bookmarkStart w:id="116" w:name="_Toc326428516"/>
      <w:r w:rsidRPr="00297BE5">
        <w:t>Interfases de Usuarios</w:t>
      </w:r>
      <w:bookmarkEnd w:id="115"/>
      <w:bookmarkEnd w:id="116"/>
    </w:p>
    <w:p w:rsidR="00145039" w:rsidRPr="00443725" w:rsidRDefault="00145039" w:rsidP="009E20C7">
      <w:pPr>
        <w:pStyle w:val="InfoBlue"/>
        <w:spacing w:before="0"/>
        <w:ind w:left="360"/>
        <w:rPr>
          <w:lang w:val="en-US"/>
        </w:rPr>
      </w:pPr>
      <w:r w:rsidRPr="00443725">
        <w:rPr>
          <w:lang w:val="en-US"/>
        </w:rPr>
        <w:t>[Describe the user interfaces that are to be implemented by the software.]</w:t>
      </w:r>
    </w:p>
    <w:p w:rsidR="00145039" w:rsidRPr="00297BE5" w:rsidRDefault="00145039" w:rsidP="00145039">
      <w:pPr>
        <w:pStyle w:val="Heading3"/>
        <w:ind w:left="720" w:hanging="360"/>
        <w:rPr>
          <w:i w:val="0"/>
        </w:rPr>
      </w:pPr>
      <w:bookmarkStart w:id="117" w:name="_Toc148202457"/>
      <w:bookmarkStart w:id="118" w:name="_Toc157271773"/>
      <w:r w:rsidRPr="00297BE5">
        <w:rPr>
          <w:i w:val="0"/>
        </w:rPr>
        <w:t>&lt;Requerimiento de Interfase de Usuario 1&gt;</w:t>
      </w:r>
      <w:bookmarkEnd w:id="117"/>
      <w:bookmarkEnd w:id="118"/>
    </w:p>
    <w:p w:rsidR="00145039" w:rsidRPr="00297BE5" w:rsidRDefault="00145039" w:rsidP="00145039">
      <w:pPr>
        <w:pStyle w:val="Heading2"/>
      </w:pPr>
      <w:bookmarkStart w:id="119" w:name="_Toc148202458"/>
      <w:bookmarkStart w:id="120" w:name="_Toc326428517"/>
      <w:r w:rsidRPr="00297BE5">
        <w:t>Interfases de Hardware</w:t>
      </w:r>
      <w:bookmarkEnd w:id="119"/>
      <w:bookmarkEnd w:id="120"/>
    </w:p>
    <w:p w:rsidR="00145039" w:rsidRPr="00443725" w:rsidRDefault="00145039" w:rsidP="009E20C7">
      <w:pPr>
        <w:pStyle w:val="InfoBlue"/>
        <w:spacing w:before="0"/>
        <w:ind w:left="360"/>
        <w:rPr>
          <w:lang w:val="en-US"/>
        </w:rPr>
      </w:pPr>
      <w:r w:rsidRPr="00443725">
        <w:rPr>
          <w:lang w:val="en-US"/>
        </w:rPr>
        <w:t>[This section defines any hardware interfaces that are to be supported by the software, including logical structure, physical addresses, expected behavior, and so on.]</w:t>
      </w:r>
    </w:p>
    <w:p w:rsidR="00145039" w:rsidRPr="00297BE5" w:rsidRDefault="00145039" w:rsidP="00145039">
      <w:pPr>
        <w:pStyle w:val="Heading3"/>
        <w:ind w:left="720" w:hanging="360"/>
        <w:rPr>
          <w:i w:val="0"/>
        </w:rPr>
      </w:pPr>
      <w:bookmarkStart w:id="121" w:name="_Toc148202459"/>
      <w:bookmarkStart w:id="122" w:name="_Toc157271775"/>
      <w:r w:rsidRPr="00297BE5">
        <w:rPr>
          <w:i w:val="0"/>
        </w:rPr>
        <w:t>&lt;Requerimiento de Interfase de Hardware 1&gt;</w:t>
      </w:r>
      <w:bookmarkEnd w:id="121"/>
      <w:bookmarkEnd w:id="122"/>
    </w:p>
    <w:p w:rsidR="00145039" w:rsidRPr="00297BE5" w:rsidRDefault="00145039" w:rsidP="00145039">
      <w:pPr>
        <w:pStyle w:val="Heading2"/>
      </w:pPr>
      <w:bookmarkStart w:id="123" w:name="_Toc148202460"/>
      <w:bookmarkStart w:id="124" w:name="_Toc326428518"/>
      <w:r w:rsidRPr="00297BE5">
        <w:t>Interfases de Software</w:t>
      </w:r>
      <w:bookmarkEnd w:id="123"/>
      <w:bookmarkEnd w:id="124"/>
    </w:p>
    <w:p w:rsidR="00145039" w:rsidRPr="00443725" w:rsidRDefault="00145039" w:rsidP="009E20C7">
      <w:pPr>
        <w:pStyle w:val="InfoBlue"/>
        <w:spacing w:before="0"/>
        <w:ind w:left="360"/>
        <w:rPr>
          <w:lang w:val="en-US"/>
        </w:rPr>
      </w:pPr>
      <w:r w:rsidRPr="00443725">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145039" w:rsidRPr="00297BE5" w:rsidRDefault="00145039" w:rsidP="00145039">
      <w:pPr>
        <w:pStyle w:val="Heading3"/>
        <w:ind w:left="720" w:hanging="360"/>
        <w:rPr>
          <w:i w:val="0"/>
        </w:rPr>
      </w:pPr>
      <w:bookmarkStart w:id="125" w:name="_Toc148202461"/>
      <w:bookmarkStart w:id="126" w:name="_Toc157271777"/>
      <w:r w:rsidRPr="00297BE5">
        <w:rPr>
          <w:i w:val="0"/>
        </w:rPr>
        <w:t>&lt;Requerimiento de Interfase de Software 1&gt;</w:t>
      </w:r>
      <w:bookmarkEnd w:id="125"/>
      <w:bookmarkEnd w:id="126"/>
    </w:p>
    <w:p w:rsidR="00145039" w:rsidRPr="00297BE5" w:rsidRDefault="00145039" w:rsidP="00145039">
      <w:pPr>
        <w:pStyle w:val="Heading2"/>
      </w:pPr>
      <w:bookmarkStart w:id="127" w:name="_Toc148202462"/>
      <w:bookmarkStart w:id="128" w:name="_Toc326428519"/>
      <w:r w:rsidRPr="00297BE5">
        <w:t>Interfases de Comunicaciones</w:t>
      </w:r>
      <w:bookmarkEnd w:id="127"/>
      <w:bookmarkEnd w:id="128"/>
    </w:p>
    <w:p w:rsidR="00145039" w:rsidRPr="00443725" w:rsidRDefault="00145039" w:rsidP="009E20C7">
      <w:pPr>
        <w:pStyle w:val="InfoBlue"/>
        <w:spacing w:before="0"/>
        <w:ind w:left="360"/>
        <w:rPr>
          <w:lang w:val="en-US"/>
        </w:rPr>
      </w:pPr>
      <w:r w:rsidRPr="00443725">
        <w:rPr>
          <w:lang w:val="en-US"/>
        </w:rPr>
        <w:t>[Describe any communications interfaces to other systems or devices such as local area networks, remote serial devices, and so forth.]</w:t>
      </w:r>
    </w:p>
    <w:p w:rsidR="00145039" w:rsidRPr="00297BE5" w:rsidRDefault="00145039" w:rsidP="00145039">
      <w:pPr>
        <w:pStyle w:val="Heading3"/>
        <w:ind w:left="720" w:hanging="360"/>
        <w:rPr>
          <w:i w:val="0"/>
        </w:rPr>
      </w:pPr>
      <w:bookmarkStart w:id="129" w:name="_Toc157271779"/>
      <w:r w:rsidRPr="00297BE5">
        <w:rPr>
          <w:i w:val="0"/>
        </w:rPr>
        <w:t>&lt;Requerimiento de Interfase de Software 1&gt;</w:t>
      </w:r>
      <w:bookmarkEnd w:id="129"/>
    </w:p>
    <w:p w:rsidR="00F7390B" w:rsidRPr="00297BE5" w:rsidRDefault="00F7390B" w:rsidP="00F7390B">
      <w:pPr>
        <w:pStyle w:val="Heading1"/>
      </w:pPr>
      <w:bookmarkStart w:id="130" w:name="_Toc148202464"/>
      <w:bookmarkStart w:id="131" w:name="_Toc326428520"/>
      <w:r w:rsidRPr="00297BE5">
        <w:t>Licenciamiento</w:t>
      </w:r>
      <w:bookmarkEnd w:id="130"/>
      <w:bookmarkEnd w:id="131"/>
    </w:p>
    <w:p w:rsidR="00F7390B" w:rsidRPr="00443725" w:rsidRDefault="00F7390B" w:rsidP="009E20C7">
      <w:pPr>
        <w:pStyle w:val="InfoBlue"/>
        <w:spacing w:before="0"/>
        <w:ind w:left="360"/>
        <w:rPr>
          <w:lang w:val="en-US"/>
        </w:rPr>
      </w:pPr>
      <w:r w:rsidRPr="00443725">
        <w:rPr>
          <w:lang w:val="en-US"/>
        </w:rPr>
        <w:t>[Defines any licensing enforcement requirements or other usage restriction requirements that are to be exhibited by the software.]</w:t>
      </w:r>
    </w:p>
    <w:p w:rsidR="00F7390B" w:rsidRPr="00297BE5" w:rsidRDefault="00F7390B" w:rsidP="00F7390B">
      <w:pPr>
        <w:pStyle w:val="Heading2"/>
      </w:pPr>
      <w:bookmarkStart w:id="132" w:name="_Toc148202465"/>
      <w:bookmarkStart w:id="133" w:name="_Toc157271781"/>
      <w:bookmarkStart w:id="134" w:name="_Toc326428521"/>
      <w:r w:rsidRPr="00297BE5">
        <w:lastRenderedPageBreak/>
        <w:t>&lt;Requerimiento de Licenciamiento 1&gt;</w:t>
      </w:r>
      <w:bookmarkEnd w:id="132"/>
      <w:bookmarkEnd w:id="133"/>
      <w:bookmarkEnd w:id="134"/>
    </w:p>
    <w:p w:rsidR="00F7390B" w:rsidRPr="00297BE5" w:rsidRDefault="00F7390B" w:rsidP="00F7390B">
      <w:pPr>
        <w:pStyle w:val="Heading1"/>
      </w:pPr>
      <w:bookmarkStart w:id="135" w:name="_Toc148202466"/>
      <w:bookmarkStart w:id="136" w:name="_Toc326428522"/>
      <w:r w:rsidRPr="00297BE5">
        <w:t>Requerimientos Legales y de Derecho de Autor</w:t>
      </w:r>
      <w:bookmarkEnd w:id="135"/>
      <w:bookmarkEnd w:id="136"/>
    </w:p>
    <w:p w:rsidR="00F7390B" w:rsidRPr="00443725" w:rsidRDefault="00F7390B" w:rsidP="009E20C7">
      <w:pPr>
        <w:pStyle w:val="InfoBlue"/>
        <w:spacing w:before="0"/>
        <w:ind w:left="360"/>
        <w:rPr>
          <w:lang w:val="en-US"/>
        </w:rPr>
      </w:pPr>
      <w:r w:rsidRPr="00443725">
        <w:rPr>
          <w:lang w:val="en-US"/>
        </w:rPr>
        <w:t>[This section describes any necessary legal disclaimers, warranties, copyright notices, patent notices, wordmark, trademark, or logo compliance issues for the software.]</w:t>
      </w:r>
    </w:p>
    <w:p w:rsidR="00F7390B" w:rsidRPr="00297BE5" w:rsidRDefault="00F7390B" w:rsidP="00F7390B">
      <w:pPr>
        <w:pStyle w:val="Heading2"/>
      </w:pPr>
      <w:bookmarkStart w:id="137" w:name="_Toc148202467"/>
      <w:bookmarkStart w:id="138" w:name="_Toc157271783"/>
      <w:bookmarkStart w:id="139" w:name="_Toc326428523"/>
      <w:r w:rsidRPr="00297BE5">
        <w:t>&lt;Requerimiento Legal y de Derecho de Autor 1&gt;</w:t>
      </w:r>
      <w:bookmarkEnd w:id="137"/>
      <w:bookmarkEnd w:id="138"/>
      <w:bookmarkEnd w:id="139"/>
    </w:p>
    <w:p w:rsidR="00F7390B" w:rsidRPr="00297BE5" w:rsidRDefault="00F7390B" w:rsidP="00F7390B">
      <w:pPr>
        <w:pStyle w:val="Heading1"/>
      </w:pPr>
      <w:bookmarkStart w:id="140" w:name="_Toc148202468"/>
      <w:bookmarkStart w:id="141" w:name="_Toc326428524"/>
      <w:r w:rsidRPr="00297BE5">
        <w:t>Estándares Aplicables</w:t>
      </w:r>
      <w:bookmarkEnd w:id="140"/>
      <w:bookmarkEnd w:id="141"/>
    </w:p>
    <w:p w:rsidR="00F7390B" w:rsidRPr="00443725" w:rsidRDefault="00F7390B" w:rsidP="009E20C7">
      <w:pPr>
        <w:pStyle w:val="InfoBlue"/>
        <w:spacing w:before="0"/>
        <w:ind w:left="360"/>
        <w:rPr>
          <w:lang w:val="en-US"/>
        </w:rPr>
      </w:pPr>
      <w:r w:rsidRPr="00443725">
        <w:rPr>
          <w:lang w:val="en-US"/>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7390B" w:rsidRPr="00297BE5" w:rsidRDefault="00F7390B" w:rsidP="00F7390B">
      <w:pPr>
        <w:pStyle w:val="Heading2"/>
      </w:pPr>
      <w:bookmarkStart w:id="142" w:name="_Toc148202469"/>
      <w:bookmarkStart w:id="143" w:name="_Toc157271785"/>
      <w:bookmarkStart w:id="144" w:name="_Toc326428525"/>
      <w:r w:rsidRPr="00297BE5">
        <w:t>&lt;Requerimiento de Estándares Aplicables 1&gt;</w:t>
      </w:r>
      <w:bookmarkEnd w:id="142"/>
      <w:bookmarkEnd w:id="143"/>
      <w:bookmarkEnd w:id="144"/>
    </w:p>
    <w:p w:rsidR="00F7390B" w:rsidRPr="00297BE5" w:rsidRDefault="00F7390B" w:rsidP="00F7390B"/>
    <w:sectPr w:rsidR="00F7390B" w:rsidRPr="00297BE5" w:rsidSect="006E3A6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os13951" w:date="2012-06-06T12:17:00Z" w:initials="o">
    <w:p w:rsidR="001D7209" w:rsidRDefault="001D7209">
      <w:pPr>
        <w:pStyle w:val="CommentText"/>
      </w:pPr>
      <w:r>
        <w:rPr>
          <w:rStyle w:val="CommentReference"/>
        </w:rPr>
        <w:annotationRef/>
      </w:r>
      <w:r>
        <w:t>Aquí se genera el contrato</w:t>
      </w:r>
    </w:p>
  </w:comment>
  <w:comment w:id="42" w:author="os13951" w:date="2012-06-06T12:17:00Z" w:initials="o">
    <w:p w:rsidR="001D7209" w:rsidRDefault="001D7209">
      <w:pPr>
        <w:pStyle w:val="CommentText"/>
      </w:pPr>
      <w:r>
        <w:rPr>
          <w:rStyle w:val="CommentReference"/>
        </w:rPr>
        <w:annotationRef/>
      </w:r>
      <w:r>
        <w:t>Aquí se genera el documento de anulación</w:t>
      </w:r>
    </w:p>
  </w:comment>
  <w:comment w:id="47" w:author="os13951" w:date="2012-06-06T12:17:00Z" w:initials="o">
    <w:p w:rsidR="001D7209" w:rsidRDefault="001D7209">
      <w:pPr>
        <w:pStyle w:val="CommentText"/>
      </w:pPr>
      <w:r>
        <w:rPr>
          <w:rStyle w:val="CommentReference"/>
        </w:rPr>
        <w:annotationRef/>
      </w:r>
      <w:r>
        <w:t>Aquí se genera la adenda</w:t>
      </w:r>
    </w:p>
  </w:comment>
  <w:comment w:id="69" w:author="os13951" w:date="2012-06-06T12:17:00Z" w:initials="o">
    <w:p w:rsidR="00D93FB3" w:rsidRDefault="00D93FB3">
      <w:pPr>
        <w:pStyle w:val="CommentText"/>
      </w:pPr>
      <w:r>
        <w:rPr>
          <w:rStyle w:val="CommentReference"/>
        </w:rPr>
        <w:annotationRef/>
      </w:r>
      <w:r>
        <w:t>Para ambos casos se considera aprobaciones por cierre, aceptación, anulación</w:t>
      </w:r>
    </w:p>
  </w:comment>
  <w:comment w:id="73" w:author="os13951" w:date="2012-06-06T12:17:00Z" w:initials="o">
    <w:p w:rsidR="00D93FB3" w:rsidRDefault="00D93FB3">
      <w:pPr>
        <w:pStyle w:val="CommentText"/>
      </w:pPr>
      <w:r>
        <w:rPr>
          <w:rStyle w:val="CommentReference"/>
        </w:rPr>
        <w:annotationRef/>
      </w:r>
      <w:r>
        <w:rPr>
          <w:rStyle w:val="CommentReference"/>
        </w:rPr>
        <w:t xml:space="preserve">Aca se va ingresando </w:t>
      </w:r>
      <w:r>
        <w:t xml:space="preserve">el estado del avance de la ejecución del contrato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C45" w:rsidRDefault="00B24C45">
      <w:r>
        <w:separator/>
      </w:r>
    </w:p>
  </w:endnote>
  <w:endnote w:type="continuationSeparator" w:id="0">
    <w:p w:rsidR="00B24C45" w:rsidRDefault="00B24C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CA6182">
    <w:pPr>
      <w:pStyle w:val="Footer"/>
      <w:framePr w:wrap="around" w:vAnchor="text" w:hAnchor="margin" w:xAlign="right" w:y="1"/>
      <w:rPr>
        <w:rStyle w:val="PageNumber"/>
      </w:rPr>
    </w:pPr>
    <w:r>
      <w:rPr>
        <w:rStyle w:val="PageNumber"/>
      </w:rPr>
      <w:fldChar w:fldCharType="begin"/>
    </w:r>
    <w:r w:rsidR="009E20C7">
      <w:rPr>
        <w:rStyle w:val="PageNumber"/>
      </w:rPr>
      <w:instrText xml:space="preserve">PAGE  </w:instrText>
    </w:r>
    <w:r>
      <w:rPr>
        <w:rStyle w:val="PageNumber"/>
      </w:rPr>
      <w:fldChar w:fldCharType="end"/>
    </w:r>
  </w:p>
  <w:p w:rsidR="009E20C7" w:rsidRDefault="009E20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20C7">
      <w:tc>
        <w:tcPr>
          <w:tcW w:w="3162" w:type="dxa"/>
          <w:tcBorders>
            <w:top w:val="nil"/>
            <w:left w:val="nil"/>
            <w:bottom w:val="nil"/>
            <w:right w:val="nil"/>
          </w:tcBorders>
        </w:tcPr>
        <w:p w:rsidR="009E20C7" w:rsidRDefault="00857BD8">
          <w:pPr>
            <w:ind w:right="360"/>
          </w:pPr>
          <w:r>
            <w:t>Confidenc</w:t>
          </w:r>
          <w:r w:rsidR="009E20C7">
            <w:t>ial</w:t>
          </w:r>
        </w:p>
      </w:tc>
      <w:tc>
        <w:tcPr>
          <w:tcW w:w="3162" w:type="dxa"/>
          <w:tcBorders>
            <w:top w:val="nil"/>
            <w:left w:val="nil"/>
            <w:bottom w:val="nil"/>
            <w:right w:val="nil"/>
          </w:tcBorders>
        </w:tcPr>
        <w:p w:rsidR="009E20C7" w:rsidRDefault="009E20C7" w:rsidP="00857BD8">
          <w:pPr>
            <w:jc w:val="center"/>
          </w:pPr>
          <w:r>
            <w:sym w:font="Symbol" w:char="F0D3"/>
          </w:r>
          <w:r w:rsidR="00857BD8">
            <w:t>TMD SA</w:t>
          </w:r>
          <w:r>
            <w:t xml:space="preserve">, </w:t>
          </w:r>
          <w:fldSimple w:instr=" DATE \@ &quot;yyyy&quot; ">
            <w:r w:rsidR="00FD4B6A">
              <w:rPr>
                <w:noProof/>
              </w:rPr>
              <w:t>2012</w:t>
            </w:r>
          </w:fldSimple>
        </w:p>
      </w:tc>
      <w:tc>
        <w:tcPr>
          <w:tcW w:w="3162" w:type="dxa"/>
          <w:tcBorders>
            <w:top w:val="nil"/>
            <w:left w:val="nil"/>
            <w:bottom w:val="nil"/>
            <w:right w:val="nil"/>
          </w:tcBorders>
        </w:tcPr>
        <w:p w:rsidR="009E20C7" w:rsidRDefault="00857BD8" w:rsidP="00857BD8">
          <w:pPr>
            <w:jc w:val="right"/>
          </w:pPr>
          <w:r>
            <w:t>Pá</w:t>
          </w:r>
          <w:r w:rsidR="009E20C7">
            <w:t>g</w:t>
          </w:r>
          <w:r>
            <w:t>ina</w:t>
          </w:r>
          <w:r w:rsidR="009E20C7">
            <w:t xml:space="preserve"> </w:t>
          </w:r>
          <w:r w:rsidR="00CA6182">
            <w:rPr>
              <w:rStyle w:val="PageNumber"/>
            </w:rPr>
            <w:fldChar w:fldCharType="begin"/>
          </w:r>
          <w:r w:rsidR="009E20C7">
            <w:rPr>
              <w:rStyle w:val="PageNumber"/>
            </w:rPr>
            <w:instrText xml:space="preserve"> PAGE </w:instrText>
          </w:r>
          <w:r w:rsidR="00CA6182">
            <w:rPr>
              <w:rStyle w:val="PageNumber"/>
            </w:rPr>
            <w:fldChar w:fldCharType="separate"/>
          </w:r>
          <w:r w:rsidR="00FD4B6A">
            <w:rPr>
              <w:rStyle w:val="PageNumber"/>
              <w:noProof/>
            </w:rPr>
            <w:t>4</w:t>
          </w:r>
          <w:r w:rsidR="00CA6182">
            <w:rPr>
              <w:rStyle w:val="PageNumber"/>
            </w:rPr>
            <w:fldChar w:fldCharType="end"/>
          </w:r>
        </w:p>
      </w:tc>
    </w:tr>
  </w:tbl>
  <w:p w:rsidR="009E20C7" w:rsidRDefault="009E20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C45" w:rsidRDefault="00B24C45">
      <w:r>
        <w:separator/>
      </w:r>
    </w:p>
  </w:footnote>
  <w:footnote w:type="continuationSeparator" w:id="0">
    <w:p w:rsidR="00B24C45" w:rsidRDefault="00B24C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rPr>
        <w:sz w:val="24"/>
      </w:rPr>
    </w:pPr>
  </w:p>
  <w:p w:rsidR="009E20C7" w:rsidRDefault="009E20C7">
    <w:pPr>
      <w:pBdr>
        <w:top w:val="single" w:sz="6" w:space="1" w:color="auto"/>
      </w:pBdr>
      <w:rPr>
        <w:sz w:val="24"/>
      </w:rPr>
    </w:pPr>
  </w:p>
  <w:p w:rsidR="009E20C7" w:rsidRDefault="000B2CFC">
    <w:pPr>
      <w:pBdr>
        <w:bottom w:val="single" w:sz="6" w:space="1" w:color="auto"/>
      </w:pBdr>
      <w:jc w:val="right"/>
      <w:rPr>
        <w:rFonts w:ascii="Arial" w:hAnsi="Arial"/>
        <w:b/>
        <w:sz w:val="36"/>
      </w:rPr>
    </w:pPr>
    <w:r>
      <w:rPr>
        <w:rFonts w:ascii="Arial" w:hAnsi="Arial"/>
        <w:b/>
        <w:sz w:val="36"/>
      </w:rPr>
      <w:t>TMD SA</w:t>
    </w:r>
  </w:p>
  <w:p w:rsidR="009E20C7" w:rsidRDefault="009E20C7">
    <w:pPr>
      <w:pBdr>
        <w:bottom w:val="single" w:sz="6" w:space="1" w:color="auto"/>
      </w:pBdr>
      <w:jc w:val="right"/>
      <w:rPr>
        <w:sz w:val="24"/>
      </w:rPr>
    </w:pPr>
  </w:p>
  <w:p w:rsidR="009E20C7" w:rsidRDefault="009E20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20C7">
      <w:tc>
        <w:tcPr>
          <w:tcW w:w="6379" w:type="dxa"/>
        </w:tcPr>
        <w:p w:rsidR="009E20C7" w:rsidRDefault="005B5421">
          <w:r>
            <w:t>Gestión de Contratos de Clientes</w:t>
          </w:r>
        </w:p>
      </w:tc>
      <w:tc>
        <w:tcPr>
          <w:tcW w:w="3179" w:type="dxa"/>
        </w:tcPr>
        <w:p w:rsidR="009E20C7" w:rsidRDefault="005B5421" w:rsidP="00FD4B6A">
          <w:pPr>
            <w:tabs>
              <w:tab w:val="left" w:pos="1135"/>
            </w:tabs>
            <w:spacing w:before="40"/>
            <w:ind w:right="68"/>
          </w:pPr>
          <w:r>
            <w:t xml:space="preserve">  Versión:           </w:t>
          </w:r>
          <w:del w:id="145" w:author="os13951" w:date="2012-06-06T12:19:00Z">
            <w:r w:rsidDel="00FD4B6A">
              <w:delText>1</w:delText>
            </w:r>
          </w:del>
          <w:ins w:id="146" w:author="os13951" w:date="2012-06-06T12:19:00Z">
            <w:r w:rsidR="00FD4B6A">
              <w:t>2</w:t>
            </w:r>
          </w:ins>
          <w:r>
            <w:t>.0</w:t>
          </w:r>
        </w:p>
      </w:tc>
    </w:tr>
    <w:tr w:rsidR="009E20C7">
      <w:tc>
        <w:tcPr>
          <w:tcW w:w="6379" w:type="dxa"/>
        </w:tcPr>
        <w:p w:rsidR="009E20C7" w:rsidRDefault="00CA6182">
          <w:fldSimple w:instr=" TITLE  \* MERGEFORMAT ">
            <w:r w:rsidR="000B2CFC">
              <w:t>Especificación de Requerimientos de Software</w:t>
            </w:r>
          </w:fldSimple>
        </w:p>
      </w:tc>
      <w:tc>
        <w:tcPr>
          <w:tcW w:w="3179" w:type="dxa"/>
        </w:tcPr>
        <w:p w:rsidR="009E20C7" w:rsidRDefault="009E20C7" w:rsidP="005B5421">
          <w:r>
            <w:t xml:space="preserve">  </w:t>
          </w:r>
          <w:r w:rsidR="005B5421">
            <w:t>Fecha</w:t>
          </w:r>
          <w:r>
            <w:t xml:space="preserve">:  </w:t>
          </w:r>
          <w:r w:rsidR="005B5421">
            <w:t>02</w:t>
          </w:r>
          <w:r>
            <w:t>/</w:t>
          </w:r>
          <w:r w:rsidR="005B5421">
            <w:t>06</w:t>
          </w:r>
          <w:r>
            <w:t>/</w:t>
          </w:r>
          <w:r w:rsidR="005B5421">
            <w:t>12</w:t>
          </w:r>
        </w:p>
      </w:tc>
    </w:tr>
    <w:tr w:rsidR="009E20C7">
      <w:tc>
        <w:tcPr>
          <w:tcW w:w="9558" w:type="dxa"/>
          <w:gridSpan w:val="2"/>
        </w:tcPr>
        <w:p w:rsidR="009E20C7" w:rsidRDefault="005B5421">
          <w:r>
            <w:t>ESP-RS-001</w:t>
          </w:r>
        </w:p>
      </w:tc>
    </w:tr>
  </w:tbl>
  <w:p w:rsidR="009E20C7" w:rsidRDefault="009E20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C7" w:rsidRDefault="009E20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CE6B7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3DA07438"/>
    <w:multiLevelType w:val="multilevel"/>
    <w:tmpl w:val="CB6ECF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B5421"/>
    <w:rsid w:val="000762D2"/>
    <w:rsid w:val="000B2CFC"/>
    <w:rsid w:val="00145039"/>
    <w:rsid w:val="00160D49"/>
    <w:rsid w:val="001D7209"/>
    <w:rsid w:val="00281554"/>
    <w:rsid w:val="00297BE5"/>
    <w:rsid w:val="002C6DA6"/>
    <w:rsid w:val="002D307D"/>
    <w:rsid w:val="00365A5E"/>
    <w:rsid w:val="0041303B"/>
    <w:rsid w:val="00443725"/>
    <w:rsid w:val="00443E95"/>
    <w:rsid w:val="004940FB"/>
    <w:rsid w:val="00511136"/>
    <w:rsid w:val="005118AA"/>
    <w:rsid w:val="005B5421"/>
    <w:rsid w:val="005B6DBA"/>
    <w:rsid w:val="005D25BB"/>
    <w:rsid w:val="0060656D"/>
    <w:rsid w:val="0067167B"/>
    <w:rsid w:val="00695E8A"/>
    <w:rsid w:val="006E3A6E"/>
    <w:rsid w:val="00743540"/>
    <w:rsid w:val="00772852"/>
    <w:rsid w:val="00773B48"/>
    <w:rsid w:val="00774667"/>
    <w:rsid w:val="007C0163"/>
    <w:rsid w:val="008505E7"/>
    <w:rsid w:val="00857BD8"/>
    <w:rsid w:val="00893186"/>
    <w:rsid w:val="008A58B2"/>
    <w:rsid w:val="008F4A88"/>
    <w:rsid w:val="009623F0"/>
    <w:rsid w:val="00993EFA"/>
    <w:rsid w:val="009E20C7"/>
    <w:rsid w:val="00A76CA7"/>
    <w:rsid w:val="00A91B40"/>
    <w:rsid w:val="00B24C45"/>
    <w:rsid w:val="00B37F23"/>
    <w:rsid w:val="00BA0B30"/>
    <w:rsid w:val="00BB145B"/>
    <w:rsid w:val="00CA6182"/>
    <w:rsid w:val="00CC01C0"/>
    <w:rsid w:val="00D43921"/>
    <w:rsid w:val="00D93FB3"/>
    <w:rsid w:val="00E427FC"/>
    <w:rsid w:val="00F13A45"/>
    <w:rsid w:val="00F511BC"/>
    <w:rsid w:val="00F63D1A"/>
    <w:rsid w:val="00F7390B"/>
    <w:rsid w:val="00FD4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3A6E"/>
    <w:pPr>
      <w:widowControl w:val="0"/>
      <w:spacing w:line="240" w:lineRule="atLeast"/>
    </w:pPr>
    <w:rPr>
      <w:lang w:eastAsia="en-US"/>
    </w:rPr>
  </w:style>
  <w:style w:type="paragraph" w:styleId="Heading1">
    <w:name w:val="heading 1"/>
    <w:basedOn w:val="Normal"/>
    <w:next w:val="Normal"/>
    <w:qFormat/>
    <w:rsid w:val="006E3A6E"/>
    <w:pPr>
      <w:keepNext/>
      <w:numPr>
        <w:numId w:val="1"/>
      </w:numPr>
      <w:spacing w:before="120" w:after="60"/>
      <w:outlineLvl w:val="0"/>
    </w:pPr>
    <w:rPr>
      <w:rFonts w:ascii="Arial" w:hAnsi="Arial"/>
      <w:b/>
      <w:sz w:val="24"/>
    </w:rPr>
  </w:style>
  <w:style w:type="paragraph" w:styleId="Heading2">
    <w:name w:val="heading 2"/>
    <w:basedOn w:val="Heading1"/>
    <w:next w:val="Normal"/>
    <w:qFormat/>
    <w:rsid w:val="006E3A6E"/>
    <w:pPr>
      <w:numPr>
        <w:ilvl w:val="1"/>
      </w:numPr>
      <w:outlineLvl w:val="1"/>
    </w:pPr>
    <w:rPr>
      <w:sz w:val="20"/>
    </w:rPr>
  </w:style>
  <w:style w:type="paragraph" w:styleId="Heading3">
    <w:name w:val="heading 3"/>
    <w:basedOn w:val="Heading1"/>
    <w:next w:val="Normal"/>
    <w:qFormat/>
    <w:rsid w:val="006E3A6E"/>
    <w:pPr>
      <w:numPr>
        <w:ilvl w:val="2"/>
      </w:numPr>
      <w:outlineLvl w:val="2"/>
    </w:pPr>
    <w:rPr>
      <w:b w:val="0"/>
      <w:i/>
      <w:sz w:val="20"/>
    </w:rPr>
  </w:style>
  <w:style w:type="paragraph" w:styleId="Heading4">
    <w:name w:val="heading 4"/>
    <w:basedOn w:val="Heading1"/>
    <w:next w:val="Normal"/>
    <w:qFormat/>
    <w:rsid w:val="006E3A6E"/>
    <w:pPr>
      <w:numPr>
        <w:ilvl w:val="3"/>
      </w:numPr>
      <w:outlineLvl w:val="3"/>
    </w:pPr>
    <w:rPr>
      <w:b w:val="0"/>
      <w:sz w:val="20"/>
    </w:rPr>
  </w:style>
  <w:style w:type="paragraph" w:styleId="Heading5">
    <w:name w:val="heading 5"/>
    <w:basedOn w:val="Normal"/>
    <w:next w:val="Normal"/>
    <w:qFormat/>
    <w:rsid w:val="006E3A6E"/>
    <w:pPr>
      <w:numPr>
        <w:ilvl w:val="4"/>
        <w:numId w:val="1"/>
      </w:numPr>
      <w:spacing w:before="240" w:after="60"/>
      <w:outlineLvl w:val="4"/>
    </w:pPr>
    <w:rPr>
      <w:sz w:val="22"/>
    </w:rPr>
  </w:style>
  <w:style w:type="paragraph" w:styleId="Heading6">
    <w:name w:val="heading 6"/>
    <w:basedOn w:val="Normal"/>
    <w:next w:val="Normal"/>
    <w:qFormat/>
    <w:rsid w:val="006E3A6E"/>
    <w:pPr>
      <w:numPr>
        <w:ilvl w:val="5"/>
        <w:numId w:val="1"/>
      </w:numPr>
      <w:spacing w:before="240" w:after="60"/>
      <w:outlineLvl w:val="5"/>
    </w:pPr>
    <w:rPr>
      <w:i/>
      <w:sz w:val="22"/>
    </w:rPr>
  </w:style>
  <w:style w:type="paragraph" w:styleId="Heading7">
    <w:name w:val="heading 7"/>
    <w:basedOn w:val="Normal"/>
    <w:next w:val="Normal"/>
    <w:qFormat/>
    <w:rsid w:val="006E3A6E"/>
    <w:pPr>
      <w:numPr>
        <w:ilvl w:val="6"/>
        <w:numId w:val="1"/>
      </w:numPr>
      <w:spacing w:before="240" w:after="60"/>
      <w:outlineLvl w:val="6"/>
    </w:pPr>
  </w:style>
  <w:style w:type="paragraph" w:styleId="Heading8">
    <w:name w:val="heading 8"/>
    <w:basedOn w:val="Normal"/>
    <w:next w:val="Normal"/>
    <w:qFormat/>
    <w:rsid w:val="006E3A6E"/>
    <w:pPr>
      <w:numPr>
        <w:ilvl w:val="7"/>
        <w:numId w:val="1"/>
      </w:numPr>
      <w:spacing w:before="240" w:after="60"/>
      <w:outlineLvl w:val="7"/>
    </w:pPr>
    <w:rPr>
      <w:i/>
    </w:rPr>
  </w:style>
  <w:style w:type="paragraph" w:styleId="Heading9">
    <w:name w:val="heading 9"/>
    <w:basedOn w:val="Normal"/>
    <w:next w:val="Normal"/>
    <w:qFormat/>
    <w:rsid w:val="006E3A6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E3A6E"/>
    <w:pPr>
      <w:spacing w:before="80"/>
      <w:ind w:left="720"/>
      <w:jc w:val="both"/>
    </w:pPr>
    <w:rPr>
      <w:color w:val="000000"/>
      <w:lang w:val="en-AU"/>
    </w:rPr>
  </w:style>
  <w:style w:type="paragraph" w:styleId="Title">
    <w:name w:val="Title"/>
    <w:basedOn w:val="Normal"/>
    <w:next w:val="Normal"/>
    <w:qFormat/>
    <w:rsid w:val="006E3A6E"/>
    <w:pPr>
      <w:spacing w:line="240" w:lineRule="auto"/>
      <w:jc w:val="center"/>
    </w:pPr>
    <w:rPr>
      <w:rFonts w:ascii="Arial" w:hAnsi="Arial"/>
      <w:b/>
      <w:sz w:val="36"/>
    </w:rPr>
  </w:style>
  <w:style w:type="paragraph" w:styleId="Subtitle">
    <w:name w:val="Subtitle"/>
    <w:basedOn w:val="Normal"/>
    <w:qFormat/>
    <w:rsid w:val="006E3A6E"/>
    <w:pPr>
      <w:spacing w:after="60"/>
      <w:jc w:val="center"/>
    </w:pPr>
    <w:rPr>
      <w:rFonts w:ascii="Arial" w:hAnsi="Arial"/>
      <w:i/>
      <w:sz w:val="36"/>
      <w:lang w:val="en-AU"/>
    </w:rPr>
  </w:style>
  <w:style w:type="paragraph" w:styleId="NormalIndent">
    <w:name w:val="Normal Indent"/>
    <w:basedOn w:val="Normal"/>
    <w:rsid w:val="006E3A6E"/>
    <w:pPr>
      <w:ind w:left="900" w:hanging="900"/>
    </w:pPr>
  </w:style>
  <w:style w:type="paragraph" w:styleId="TOC1">
    <w:name w:val="toc 1"/>
    <w:basedOn w:val="Normal"/>
    <w:next w:val="Normal"/>
    <w:uiPriority w:val="39"/>
    <w:rsid w:val="006E3A6E"/>
    <w:pPr>
      <w:tabs>
        <w:tab w:val="right" w:pos="9360"/>
      </w:tabs>
      <w:spacing w:before="240" w:after="60"/>
      <w:ind w:right="720"/>
    </w:pPr>
  </w:style>
  <w:style w:type="paragraph" w:styleId="TOC2">
    <w:name w:val="toc 2"/>
    <w:basedOn w:val="Normal"/>
    <w:next w:val="Normal"/>
    <w:uiPriority w:val="39"/>
    <w:rsid w:val="006E3A6E"/>
    <w:pPr>
      <w:tabs>
        <w:tab w:val="right" w:pos="9360"/>
      </w:tabs>
      <w:ind w:left="432" w:right="720"/>
    </w:pPr>
  </w:style>
  <w:style w:type="paragraph" w:styleId="TOC3">
    <w:name w:val="toc 3"/>
    <w:basedOn w:val="Normal"/>
    <w:next w:val="Normal"/>
    <w:uiPriority w:val="39"/>
    <w:rsid w:val="006E3A6E"/>
    <w:pPr>
      <w:tabs>
        <w:tab w:val="left" w:pos="1440"/>
        <w:tab w:val="right" w:pos="9360"/>
      </w:tabs>
      <w:ind w:left="864"/>
    </w:pPr>
  </w:style>
  <w:style w:type="paragraph" w:styleId="Header">
    <w:name w:val="header"/>
    <w:basedOn w:val="Normal"/>
    <w:rsid w:val="006E3A6E"/>
    <w:pPr>
      <w:tabs>
        <w:tab w:val="center" w:pos="4320"/>
        <w:tab w:val="right" w:pos="8640"/>
      </w:tabs>
    </w:pPr>
  </w:style>
  <w:style w:type="paragraph" w:styleId="Footer">
    <w:name w:val="footer"/>
    <w:basedOn w:val="Normal"/>
    <w:rsid w:val="006E3A6E"/>
    <w:pPr>
      <w:tabs>
        <w:tab w:val="center" w:pos="4320"/>
        <w:tab w:val="right" w:pos="8640"/>
      </w:tabs>
    </w:pPr>
  </w:style>
  <w:style w:type="character" w:styleId="PageNumber">
    <w:name w:val="page number"/>
    <w:basedOn w:val="DefaultParagraphFont"/>
    <w:rsid w:val="006E3A6E"/>
  </w:style>
  <w:style w:type="paragraph" w:customStyle="1" w:styleId="Bullet1">
    <w:name w:val="Bullet1"/>
    <w:basedOn w:val="Normal"/>
    <w:rsid w:val="006E3A6E"/>
    <w:pPr>
      <w:ind w:left="720" w:hanging="432"/>
    </w:pPr>
  </w:style>
  <w:style w:type="paragraph" w:customStyle="1" w:styleId="Bullet2">
    <w:name w:val="Bullet2"/>
    <w:basedOn w:val="Normal"/>
    <w:rsid w:val="006E3A6E"/>
    <w:pPr>
      <w:ind w:left="1440" w:hanging="360"/>
    </w:pPr>
    <w:rPr>
      <w:color w:val="000080"/>
    </w:rPr>
  </w:style>
  <w:style w:type="paragraph" w:customStyle="1" w:styleId="Tabletext">
    <w:name w:val="Tabletext"/>
    <w:basedOn w:val="Normal"/>
    <w:rsid w:val="006E3A6E"/>
    <w:pPr>
      <w:keepLines/>
      <w:spacing w:after="120"/>
    </w:pPr>
  </w:style>
  <w:style w:type="paragraph" w:styleId="BodyText">
    <w:name w:val="Body Text"/>
    <w:basedOn w:val="Normal"/>
    <w:rsid w:val="006E3A6E"/>
    <w:pPr>
      <w:keepLines/>
      <w:spacing w:after="120"/>
      <w:ind w:left="720"/>
    </w:pPr>
  </w:style>
  <w:style w:type="paragraph" w:styleId="DocumentMap">
    <w:name w:val="Document Map"/>
    <w:basedOn w:val="Normal"/>
    <w:semiHidden/>
    <w:rsid w:val="006E3A6E"/>
    <w:pPr>
      <w:shd w:val="clear" w:color="auto" w:fill="000080"/>
    </w:pPr>
    <w:rPr>
      <w:rFonts w:ascii="Tahoma" w:hAnsi="Tahoma"/>
    </w:rPr>
  </w:style>
  <w:style w:type="character" w:styleId="FootnoteReference">
    <w:name w:val="footnote reference"/>
    <w:basedOn w:val="DefaultParagraphFont"/>
    <w:semiHidden/>
    <w:rsid w:val="006E3A6E"/>
    <w:rPr>
      <w:sz w:val="20"/>
      <w:vertAlign w:val="superscript"/>
    </w:rPr>
  </w:style>
  <w:style w:type="paragraph" w:styleId="FootnoteText">
    <w:name w:val="footnote text"/>
    <w:basedOn w:val="Normal"/>
    <w:semiHidden/>
    <w:rsid w:val="006E3A6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E3A6E"/>
    <w:pPr>
      <w:spacing w:before="480" w:after="60" w:line="240" w:lineRule="auto"/>
      <w:jc w:val="center"/>
    </w:pPr>
    <w:rPr>
      <w:rFonts w:ascii="Arial" w:hAnsi="Arial"/>
      <w:b/>
      <w:kern w:val="28"/>
      <w:sz w:val="32"/>
    </w:rPr>
  </w:style>
  <w:style w:type="paragraph" w:customStyle="1" w:styleId="Paragraph1">
    <w:name w:val="Paragraph1"/>
    <w:basedOn w:val="Normal"/>
    <w:rsid w:val="006E3A6E"/>
    <w:pPr>
      <w:spacing w:before="80" w:line="240" w:lineRule="auto"/>
      <w:jc w:val="both"/>
    </w:pPr>
  </w:style>
  <w:style w:type="paragraph" w:customStyle="1" w:styleId="Paragraph3">
    <w:name w:val="Paragraph3"/>
    <w:basedOn w:val="Normal"/>
    <w:rsid w:val="006E3A6E"/>
    <w:pPr>
      <w:spacing w:before="80" w:line="240" w:lineRule="auto"/>
      <w:ind w:left="1530"/>
      <w:jc w:val="both"/>
    </w:pPr>
  </w:style>
  <w:style w:type="paragraph" w:customStyle="1" w:styleId="Paragraph4">
    <w:name w:val="Paragraph4"/>
    <w:basedOn w:val="Normal"/>
    <w:rsid w:val="006E3A6E"/>
    <w:pPr>
      <w:spacing w:before="80" w:line="240" w:lineRule="auto"/>
      <w:ind w:left="2250"/>
      <w:jc w:val="both"/>
    </w:pPr>
  </w:style>
  <w:style w:type="paragraph" w:styleId="TOC4">
    <w:name w:val="toc 4"/>
    <w:basedOn w:val="Normal"/>
    <w:next w:val="Normal"/>
    <w:semiHidden/>
    <w:rsid w:val="006E3A6E"/>
    <w:pPr>
      <w:ind w:left="600"/>
    </w:pPr>
  </w:style>
  <w:style w:type="paragraph" w:styleId="TOC5">
    <w:name w:val="toc 5"/>
    <w:basedOn w:val="Normal"/>
    <w:next w:val="Normal"/>
    <w:semiHidden/>
    <w:rsid w:val="006E3A6E"/>
    <w:pPr>
      <w:ind w:left="800"/>
    </w:pPr>
  </w:style>
  <w:style w:type="paragraph" w:styleId="TOC6">
    <w:name w:val="toc 6"/>
    <w:basedOn w:val="Normal"/>
    <w:next w:val="Normal"/>
    <w:semiHidden/>
    <w:rsid w:val="006E3A6E"/>
    <w:pPr>
      <w:ind w:left="1000"/>
    </w:pPr>
  </w:style>
  <w:style w:type="paragraph" w:styleId="TOC7">
    <w:name w:val="toc 7"/>
    <w:basedOn w:val="Normal"/>
    <w:next w:val="Normal"/>
    <w:semiHidden/>
    <w:rsid w:val="006E3A6E"/>
    <w:pPr>
      <w:ind w:left="1200"/>
    </w:pPr>
  </w:style>
  <w:style w:type="paragraph" w:styleId="TOC8">
    <w:name w:val="toc 8"/>
    <w:basedOn w:val="Normal"/>
    <w:next w:val="Normal"/>
    <w:semiHidden/>
    <w:rsid w:val="006E3A6E"/>
    <w:pPr>
      <w:ind w:left="1400"/>
    </w:pPr>
  </w:style>
  <w:style w:type="paragraph" w:styleId="TOC9">
    <w:name w:val="toc 9"/>
    <w:basedOn w:val="Normal"/>
    <w:next w:val="Normal"/>
    <w:semiHidden/>
    <w:rsid w:val="006E3A6E"/>
    <w:pPr>
      <w:ind w:left="1600"/>
    </w:pPr>
  </w:style>
  <w:style w:type="paragraph" w:styleId="BodyText2">
    <w:name w:val="Body Text 2"/>
    <w:basedOn w:val="Normal"/>
    <w:rsid w:val="006E3A6E"/>
    <w:rPr>
      <w:i/>
      <w:color w:val="0000FF"/>
    </w:rPr>
  </w:style>
  <w:style w:type="paragraph" w:styleId="BodyTextIndent">
    <w:name w:val="Body Text Indent"/>
    <w:basedOn w:val="Normal"/>
    <w:rsid w:val="006E3A6E"/>
    <w:pPr>
      <w:ind w:left="720"/>
    </w:pPr>
    <w:rPr>
      <w:i/>
      <w:color w:val="0000FF"/>
      <w:u w:val="single"/>
    </w:rPr>
  </w:style>
  <w:style w:type="paragraph" w:customStyle="1" w:styleId="Body">
    <w:name w:val="Body"/>
    <w:basedOn w:val="Normal"/>
    <w:rsid w:val="006E3A6E"/>
    <w:pPr>
      <w:widowControl/>
      <w:spacing w:before="120" w:line="240" w:lineRule="auto"/>
      <w:jc w:val="both"/>
    </w:pPr>
    <w:rPr>
      <w:rFonts w:ascii="Book Antiqua" w:hAnsi="Book Antiqua"/>
    </w:rPr>
  </w:style>
  <w:style w:type="paragraph" w:customStyle="1" w:styleId="Bullet">
    <w:name w:val="Bullet"/>
    <w:basedOn w:val="Normal"/>
    <w:rsid w:val="006E3A6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E3A6E"/>
    <w:pPr>
      <w:spacing w:before="120" w:after="120"/>
      <w:ind w:left="763"/>
    </w:pPr>
    <w:rPr>
      <w:i/>
      <w:color w:val="0000FF"/>
    </w:rPr>
  </w:style>
  <w:style w:type="character" w:styleId="Hyperlink">
    <w:name w:val="Hyperlink"/>
    <w:basedOn w:val="DefaultParagraphFont"/>
    <w:rsid w:val="006E3A6E"/>
    <w:rPr>
      <w:color w:val="0000FF"/>
      <w:u w:val="single"/>
    </w:rPr>
  </w:style>
  <w:style w:type="character" w:styleId="FollowedHyperlink">
    <w:name w:val="FollowedHyperlink"/>
    <w:basedOn w:val="DefaultParagraphFont"/>
    <w:rsid w:val="006E3A6E"/>
    <w:rPr>
      <w:color w:val="800080"/>
      <w:u w:val="single"/>
    </w:rPr>
  </w:style>
  <w:style w:type="character" w:styleId="Strong">
    <w:name w:val="Strong"/>
    <w:basedOn w:val="DefaultParagraphFont"/>
    <w:qFormat/>
    <w:rsid w:val="006E3A6E"/>
    <w:rPr>
      <w:b/>
      <w:bCs/>
    </w:rPr>
  </w:style>
  <w:style w:type="paragraph" w:styleId="BalloonText">
    <w:name w:val="Balloon Text"/>
    <w:basedOn w:val="Normal"/>
    <w:link w:val="BalloonTextChar"/>
    <w:rsid w:val="005B542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B5421"/>
    <w:rPr>
      <w:rFonts w:ascii="Tahoma" w:hAnsi="Tahoma" w:cs="Tahoma"/>
      <w:sz w:val="16"/>
      <w:szCs w:val="16"/>
      <w:lang w:eastAsia="en-US"/>
    </w:rPr>
  </w:style>
  <w:style w:type="character" w:styleId="CommentReference">
    <w:name w:val="annotation reference"/>
    <w:basedOn w:val="DefaultParagraphFont"/>
    <w:rsid w:val="001D7209"/>
    <w:rPr>
      <w:sz w:val="16"/>
      <w:szCs w:val="16"/>
    </w:rPr>
  </w:style>
  <w:style w:type="paragraph" w:styleId="CommentText">
    <w:name w:val="annotation text"/>
    <w:basedOn w:val="Normal"/>
    <w:link w:val="CommentTextChar"/>
    <w:rsid w:val="001D7209"/>
    <w:pPr>
      <w:spacing w:line="240" w:lineRule="auto"/>
    </w:pPr>
  </w:style>
  <w:style w:type="character" w:customStyle="1" w:styleId="CommentTextChar">
    <w:name w:val="Comment Text Char"/>
    <w:basedOn w:val="DefaultParagraphFont"/>
    <w:link w:val="CommentText"/>
    <w:rsid w:val="001D7209"/>
    <w:rPr>
      <w:lang w:eastAsia="en-US"/>
    </w:rPr>
  </w:style>
  <w:style w:type="paragraph" w:styleId="CommentSubject">
    <w:name w:val="annotation subject"/>
    <w:basedOn w:val="CommentText"/>
    <w:next w:val="CommentText"/>
    <w:link w:val="CommentSubjectChar"/>
    <w:rsid w:val="001D7209"/>
    <w:rPr>
      <w:b/>
      <w:bCs/>
    </w:rPr>
  </w:style>
  <w:style w:type="character" w:customStyle="1" w:styleId="CommentSubjectChar">
    <w:name w:val="Comment Subject Char"/>
    <w:basedOn w:val="CommentTextChar"/>
    <w:link w:val="CommentSubject"/>
    <w:rsid w:val="001D720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ola\UPC\TP1\Proyecto\ITERACION02_TP01\S01\Sistema_Especificacion_de_Requerimientos_de_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Sistema_Especificacion_de_Requerimientos_de_Software.dot</Template>
  <TotalTime>25</TotalTime>
  <Pages>7</Pages>
  <Words>1464</Words>
  <Characters>8350</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 de Software</vt:lpstr>
      <vt:lpstr>Especificación de Requerimientos de Software</vt:lpstr>
    </vt:vector>
  </TitlesOfParts>
  <Company>&lt;Nombre de la Compañía&gt;</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&lt;Nombre del Proyecto&gt;</dc:subject>
  <dc:creator>Paola</dc:creator>
  <cp:lastModifiedBy>os13951</cp:lastModifiedBy>
  <cp:revision>11</cp:revision>
  <cp:lastPrinted>2012-06-02T23:14:00Z</cp:lastPrinted>
  <dcterms:created xsi:type="dcterms:W3CDTF">2012-06-06T16:28:00Z</dcterms:created>
  <dcterms:modified xsi:type="dcterms:W3CDTF">2012-06-06T17:19:00Z</dcterms:modified>
</cp:coreProperties>
</file>